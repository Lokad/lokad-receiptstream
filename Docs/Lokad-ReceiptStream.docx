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612888891"/>
        <w:docPartObj>
          <w:docPartGallery w:val="Cover Pages"/>
          <w:docPartUnique/>
        </w:docPartObj>
      </w:sdtPr>
      <w:sdtEndPr>
        <w:rPr>
          <w:color w:val="auto"/>
          <w:sz w:val="24"/>
          <w:szCs w:val="22"/>
          <w:lang w:val="en-US"/>
        </w:rPr>
      </w:sdtEndPr>
      <w:sdtContent>
        <w:p w:rsidR="00F23584" w:rsidRDefault="00F23584">
          <w:pPr>
            <w:jc w:val="right"/>
            <w:rPr>
              <w:color w:val="000000" w:themeColor="text1"/>
              <w:sz w:val="32"/>
              <w:szCs w:val="32"/>
            </w:rPr>
          </w:pPr>
          <w:sdt>
            <w:sdtPr>
              <w:rPr>
                <w:color w:val="000000" w:themeColor="text1"/>
                <w:sz w:val="32"/>
                <w:szCs w:val="32"/>
              </w:rPr>
              <w:alias w:val="Date"/>
              <w:id w:val="19000712"/>
              <w:placeholder>
                <w:docPart w:val="42845A43C0FC43AC907E1C312F23A43D"/>
              </w:placeholder>
              <w:dataBinding w:prefixMappings="xmlns:ns0='http://schemas.microsoft.com/office/2006/coverPageProps'" w:xpath="/ns0:CoverPageProperties[1]/ns0:PublishDate[1]" w:storeItemID="{55AF091B-3C7A-41E3-B477-F2FDAA23CFDA}"/>
              <w:date w:fullDate="2012-06-01T00:00:00Z">
                <w:dateFormat w:val="M/d/yyyy"/>
                <w:lid w:val="en-US"/>
                <w:storeMappedDataAs w:val="dateTime"/>
                <w:calendar w:val="gregorian"/>
              </w:date>
            </w:sdtPr>
            <w:sdtContent>
              <w:r>
                <w:rPr>
                  <w:color w:val="000000" w:themeColor="text1"/>
                  <w:sz w:val="32"/>
                  <w:szCs w:val="32"/>
                  <w:lang w:val="en-US"/>
                </w:rPr>
                <w:t>June 2012</w:t>
              </w:r>
            </w:sdtContent>
          </w:sdt>
          <w:r>
            <w:rPr>
              <w:noProof/>
              <w:color w:val="EEECE1" w:themeColor="background2"/>
              <w:sz w:val="32"/>
              <w:szCs w:val="32"/>
              <w:lang w:eastAsia="fr-FR"/>
            </w:rPr>
            <mc:AlternateContent>
              <mc:Choice Requires="wpg">
                <w:drawing>
                  <wp:anchor distT="0" distB="0" distL="114300" distR="114300" simplePos="0" relativeHeight="251663360" behindDoc="1" locked="0" layoutInCell="0" allowOverlap="1" wp14:anchorId="5E1E9B85" wp14:editId="574115F5">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rgbClr val="C00000"/>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3120;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WAMUA&#10;AADcAAAADwAAAGRycy9kb3ducmV2LnhtbESPT2vCQBTE70K/w/IKXkQ32iKSukooKp5a/Ad6e82+&#10;JiHZtyG7avz2riB4HGbmN8x03ppKXKhxhWUFw0EEgji1uuBMwX637E9AOI+ssbJMCm7kYD5760wx&#10;1vbKG7psfSYChF2MCnLv61hKl+Zk0A1sTRy8f9sY9EE2mdQNXgPcVHIURWNpsOCwkGNN3zml5fZs&#10;FPyty6hc+Nso2ySrAx2TH/l76inVfW+TLxCeWv8KP9trreBj8gm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JYAxQAAANwAAAAPAAAAAAAAAAAAAAAAAJgCAABkcnMv&#10;ZG93bnJldi54bWxQSwUGAAAAAAQABAD1AAAAigMAAAAA&#10;" fillcolor="#c00000"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6"/>
          </w:tblGrid>
          <w:tr w:rsidR="00F23584" w:rsidRPr="00F23584">
            <w:trPr>
              <w:trHeight w:val="360"/>
            </w:trPr>
            <w:tc>
              <w:tcPr>
                <w:tcW w:w="9576" w:type="dxa"/>
              </w:tcPr>
              <w:p w:rsidR="00F23584" w:rsidRDefault="00F23584" w:rsidP="00F23584">
                <w:pPr>
                  <w:pStyle w:val="NoSpacing"/>
                  <w:jc w:val="center"/>
                  <w:rPr>
                    <w:color w:val="000000" w:themeColor="text1"/>
                    <w:sz w:val="32"/>
                    <w:szCs w:val="32"/>
                  </w:rPr>
                </w:pPr>
                <w:sdt>
                  <w:sdtPr>
                    <w:rPr>
                      <w:color w:val="000000" w:themeColor="text1"/>
                      <w:sz w:val="32"/>
                      <w:szCs w:val="32"/>
                    </w:rPr>
                    <w:alias w:val="Subtitle"/>
                    <w:id w:val="19000717"/>
                    <w:placeholder>
                      <w:docPart w:val="37024C1B5F124AA3AF8E81989C5432F7"/>
                    </w:placeholder>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rPr>
                      <w:t>www.lokad.com</w:t>
                    </w:r>
                  </w:sdtContent>
                </w:sdt>
                <w:r>
                  <w:rPr>
                    <w:color w:val="000000" w:themeColor="text1"/>
                    <w:sz w:val="32"/>
                    <w:szCs w:val="32"/>
                  </w:rPr>
                  <w:t xml:space="preserve"> | </w:t>
                </w:r>
                <w:sdt>
                  <w:sdtPr>
                    <w:rPr>
                      <w:color w:val="000000" w:themeColor="text1"/>
                      <w:sz w:val="32"/>
                      <w:szCs w:val="32"/>
                    </w:rPr>
                    <w:alias w:val="Author"/>
                    <w:id w:val="19000724"/>
                    <w:placeholder>
                      <w:docPart w:val="4A3E5F5E4E5F47968B8B7D56DB7D1E02"/>
                    </w:placeholder>
                    <w:dataBinding w:prefixMappings="xmlns:ns0='http://schemas.openxmlformats.org/package/2006/metadata/core-properties' xmlns:ns1='http://purl.org/dc/elements/1.1/'" w:xpath="/ns0:coreProperties[1]/ns1:creator[1]" w:storeItemID="{6C3C8BC8-F283-45AE-878A-BAB7291924A1}"/>
                    <w:text/>
                  </w:sdtPr>
                  <w:sdtContent>
                    <w:r w:rsidRPr="00F23584">
                      <w:rPr>
                        <w:color w:val="000000" w:themeColor="text1"/>
                        <w:sz w:val="32"/>
                        <w:szCs w:val="32"/>
                      </w:rPr>
                      <w:t>Joannes</w:t>
                    </w:r>
                    <w:r>
                      <w:rPr>
                        <w:color w:val="000000" w:themeColor="text1"/>
                        <w:sz w:val="32"/>
                        <w:szCs w:val="32"/>
                      </w:rPr>
                      <w:t xml:space="preserve"> </w:t>
                    </w:r>
                    <w:r w:rsidRPr="00F23584">
                      <w:rPr>
                        <w:color w:val="000000" w:themeColor="text1"/>
                        <w:sz w:val="32"/>
                        <w:szCs w:val="32"/>
                      </w:rPr>
                      <w:t>Vermorel</w:t>
                    </w:r>
                    <w:r>
                      <w:rPr>
                        <w:color w:val="000000" w:themeColor="text1"/>
                        <w:sz w:val="32"/>
                        <w:szCs w:val="32"/>
                      </w:rPr>
                      <w:t>, Founder</w:t>
                    </w:r>
                  </w:sdtContent>
                </w:sdt>
              </w:p>
            </w:tc>
          </w:tr>
        </w:tbl>
        <w:p w:rsidR="00F23584" w:rsidRDefault="00F23584">
          <w:pPr>
            <w:jc w:val="left"/>
            <w:rPr>
              <w:rFonts w:asciiTheme="majorHAnsi" w:eastAsiaTheme="majorEastAsia" w:hAnsiTheme="majorHAnsi" w:cstheme="majorBidi"/>
              <w:smallCaps/>
              <w:color w:val="C00000"/>
              <w:spacing w:val="5"/>
              <w:kern w:val="28"/>
              <w:sz w:val="76"/>
              <w:szCs w:val="52"/>
              <w:lang w:val="en-US"/>
            </w:rPr>
          </w:pPr>
          <w:r>
            <w:rPr>
              <w:noProof/>
              <w:color w:val="EEECE1" w:themeColor="background2"/>
              <w:sz w:val="32"/>
              <w:szCs w:val="32"/>
              <w:lang w:eastAsia="fr-FR"/>
            </w:rPr>
            <mc:AlternateContent>
              <mc:Choice Requires="wps">
                <w:drawing>
                  <wp:anchor distT="0" distB="0" distL="114300" distR="114300" simplePos="0" relativeHeight="251664384" behindDoc="0" locked="0" layoutInCell="0" allowOverlap="1" wp14:anchorId="76F42D45" wp14:editId="1079A508">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072123" w:rsidRPr="00F23584">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072123" w:rsidRDefault="00072123" w:rsidP="00F23584">
                                          <w:pPr>
                                            <w:pStyle w:val="NoSpacing"/>
                                            <w:rPr>
                                              <w:smallCaps/>
                                              <w:sz w:val="40"/>
                                              <w:szCs w:val="40"/>
                                            </w:rPr>
                                          </w:pPr>
                                          <w:r>
                                            <w:rPr>
                                              <w:smallCaps/>
                                              <w:sz w:val="40"/>
                                              <w:szCs w:val="40"/>
                                              <w:lang w:val="fr-FR"/>
                                            </w:rPr>
                                            <w:t>Lokad</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072123" w:rsidRDefault="00072123">
                                          <w:pPr>
                                            <w:pStyle w:val="NoSpacing"/>
                                            <w:rPr>
                                              <w:smallCaps/>
                                              <w:color w:val="FFFFFF" w:themeColor="background1"/>
                                              <w:sz w:val="48"/>
                                              <w:szCs w:val="48"/>
                                            </w:rPr>
                                          </w:pPr>
                                          <w:r w:rsidRPr="00116F3C">
                                            <w:rPr>
                                              <w:smallCaps/>
                                              <w:color w:val="FFFFFF" w:themeColor="background1"/>
                                              <w:sz w:val="48"/>
                                              <w:szCs w:val="48"/>
                                            </w:rPr>
                                            <w:t>WHITEPAPER: PROCESSING A LARGE RETAIL NETWORK ON A SMARTPHONE</w:t>
                                          </w:r>
                                        </w:p>
                                      </w:tc>
                                    </w:sdtContent>
                                  </w:sdt>
                                </w:tr>
                              </w:tbl>
                              <w:p w:rsidR="00072123" w:rsidRDefault="0007212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438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072123" w:rsidRPr="00F23584">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072123" w:rsidRDefault="00072123" w:rsidP="00F23584">
                                    <w:pPr>
                                      <w:pStyle w:val="NoSpacing"/>
                                      <w:rPr>
                                        <w:smallCaps/>
                                        <w:sz w:val="40"/>
                                        <w:szCs w:val="40"/>
                                      </w:rPr>
                                    </w:pPr>
                                    <w:r>
                                      <w:rPr>
                                        <w:smallCaps/>
                                        <w:sz w:val="40"/>
                                        <w:szCs w:val="40"/>
                                        <w:lang w:val="fr-FR"/>
                                      </w:rPr>
                                      <w:t>Lokad</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072123" w:rsidRDefault="00072123">
                                    <w:pPr>
                                      <w:pStyle w:val="NoSpacing"/>
                                      <w:rPr>
                                        <w:smallCaps/>
                                        <w:color w:val="FFFFFF" w:themeColor="background1"/>
                                        <w:sz w:val="48"/>
                                        <w:szCs w:val="48"/>
                                      </w:rPr>
                                    </w:pPr>
                                    <w:r w:rsidRPr="00116F3C">
                                      <w:rPr>
                                        <w:smallCaps/>
                                        <w:color w:val="FFFFFF" w:themeColor="background1"/>
                                        <w:sz w:val="48"/>
                                        <w:szCs w:val="48"/>
                                      </w:rPr>
                                      <w:t>WHITEPAPER: PROCESSING A LARGE RETAIL NETWORK ON A SMARTPHONE</w:t>
                                    </w:r>
                                  </w:p>
                                </w:tc>
                              </w:sdtContent>
                            </w:sdt>
                          </w:tr>
                        </w:tbl>
                        <w:p w:rsidR="00072123" w:rsidRDefault="00072123">
                          <w:pPr>
                            <w:pStyle w:val="NoSpacing"/>
                            <w:spacing w:line="14" w:lineRule="exact"/>
                          </w:pPr>
                        </w:p>
                      </w:txbxContent>
                    </v:textbox>
                    <w10:wrap anchorx="page" anchory="page"/>
                  </v:rect>
                </w:pict>
              </mc:Fallback>
            </mc:AlternateContent>
          </w:r>
          <w:r>
            <w:rPr>
              <w:lang w:val="en-US"/>
            </w:rPr>
            <w:br w:type="page"/>
          </w:r>
        </w:p>
      </w:sdtContent>
    </w:sdt>
    <w:p w:rsidR="002103BE" w:rsidRDefault="002103BE" w:rsidP="002103BE">
      <w:pPr>
        <w:rPr>
          <w:lang w:val="en-US"/>
        </w:rPr>
      </w:pPr>
      <w:r w:rsidRPr="0021552B">
        <w:rPr>
          <w:noProof/>
          <w:lang w:eastAsia="fr-FR"/>
        </w:rPr>
        <w:lastRenderedPageBreak/>
        <mc:AlternateContent>
          <mc:Choice Requires="wps">
            <w:drawing>
              <wp:anchor distT="0" distB="0" distL="114300" distR="114300" simplePos="0" relativeHeight="251659264" behindDoc="1" locked="0" layoutInCell="1" allowOverlap="1" wp14:anchorId="5936C13C" wp14:editId="249FFFF4">
                <wp:simplePos x="0" y="0"/>
                <wp:positionH relativeFrom="column">
                  <wp:posOffset>3223895</wp:posOffset>
                </wp:positionH>
                <wp:positionV relativeFrom="paragraph">
                  <wp:posOffset>-15240</wp:posOffset>
                </wp:positionV>
                <wp:extent cx="2660015" cy="1552575"/>
                <wp:effectExtent l="0" t="0" r="26035" b="28575"/>
                <wp:wrapTight wrapText="bothSides">
                  <wp:wrapPolygon edited="0">
                    <wp:start x="0" y="0"/>
                    <wp:lineTo x="0" y="21733"/>
                    <wp:lineTo x="21657" y="21733"/>
                    <wp:lineTo x="2165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1552575"/>
                        </a:xfrm>
                        <a:prstGeom prst="rect">
                          <a:avLst/>
                        </a:prstGeom>
                        <a:solidFill>
                          <a:srgbClr val="C00000"/>
                        </a:solidFill>
                        <a:ln w="9525">
                          <a:solidFill>
                            <a:srgbClr val="000000"/>
                          </a:solidFill>
                          <a:miter lim="800000"/>
                          <a:headEnd/>
                          <a:tailEnd/>
                        </a:ln>
                      </wps:spPr>
                      <wps:txbx>
                        <w:txbxContent>
                          <w:p w:rsidR="00072123" w:rsidRPr="00F23584" w:rsidRDefault="00072123">
                            <w:pPr>
                              <w:rPr>
                                <w:sz w:val="28"/>
                                <w:szCs w:val="28"/>
                                <w:lang w:val="en-US"/>
                              </w:rPr>
                            </w:pPr>
                            <w:r w:rsidRPr="00F23584">
                              <w:rPr>
                                <w:sz w:val="28"/>
                                <w:szCs w:val="28"/>
                                <w:lang w:val="en-US"/>
                              </w:rPr>
                              <w:t xml:space="preserve">A compact binary representation with about 5 bytes per receipt line on average, that is 60% less than </w:t>
                            </w:r>
                            <w:proofErr w:type="spellStart"/>
                            <w:r w:rsidRPr="00F23584">
                              <w:rPr>
                                <w:sz w:val="28"/>
                                <w:szCs w:val="28"/>
                                <w:lang w:val="en-US"/>
                              </w:rPr>
                              <w:t>GZip</w:t>
                            </w:r>
                            <w:proofErr w:type="spellEnd"/>
                            <w:r w:rsidRPr="00F23584">
                              <w:rPr>
                                <w:sz w:val="28"/>
                                <w:szCs w:val="28"/>
                                <w:lang w:val="en-US"/>
                              </w:rPr>
                              <w:t xml:space="preserve"> over TSV. </w:t>
                            </w:r>
                            <w:r>
                              <w:rPr>
                                <w:sz w:val="28"/>
                                <w:szCs w:val="28"/>
                                <w:lang w:val="en-US"/>
                              </w:rPr>
                              <w:t>It r</w:t>
                            </w:r>
                            <w:r w:rsidRPr="00F23584">
                              <w:rPr>
                                <w:sz w:val="28"/>
                                <w:szCs w:val="28"/>
                                <w:lang w:val="en-US"/>
                              </w:rPr>
                              <w:t>equire</w:t>
                            </w:r>
                            <w:r>
                              <w:rPr>
                                <w:sz w:val="28"/>
                                <w:szCs w:val="28"/>
                                <w:lang w:val="en-US"/>
                              </w:rPr>
                              <w:t xml:space="preserve">s also </w:t>
                            </w:r>
                            <w:proofErr w:type="gramStart"/>
                            <w:r>
                              <w:rPr>
                                <w:sz w:val="28"/>
                                <w:szCs w:val="28"/>
                                <w:lang w:val="en-US"/>
                              </w:rPr>
                              <w:t>7x</w:t>
                            </w:r>
                            <w:proofErr w:type="gramEnd"/>
                            <w:r>
                              <w:rPr>
                                <w:sz w:val="28"/>
                                <w:szCs w:val="28"/>
                                <w:lang w:val="en-US"/>
                              </w:rPr>
                              <w:t xml:space="preserve"> less CPU to write receipts</w:t>
                            </w:r>
                            <w:r w:rsidRPr="00F23584">
                              <w:rPr>
                                <w:sz w:val="28"/>
                                <w:szCs w:val="28"/>
                                <w:lang w:val="en-US"/>
                              </w:rPr>
                              <w:t>, and 11x less CPU to read</w:t>
                            </w:r>
                            <w:r>
                              <w:rPr>
                                <w:sz w:val="28"/>
                                <w:szCs w:val="28"/>
                                <w:lang w:val="en-US"/>
                              </w:rPr>
                              <w:t xml:space="preserve"> receipts</w:t>
                            </w:r>
                            <w:r w:rsidRPr="00F23584">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3.85pt;margin-top:-1.2pt;width:209.45pt;height:12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" fillcolor="#c00000">
                <v:textbox>
                  <w:txbxContent>
                    <w:p w:rsidR="00072123" w:rsidRPr="00F23584" w:rsidRDefault="00072123">
                      <w:pPr>
                        <w:rPr>
                          <w:sz w:val="28"/>
                          <w:szCs w:val="28"/>
                          <w:lang w:val="en-US"/>
                        </w:rPr>
                      </w:pPr>
                      <w:r w:rsidRPr="00F23584">
                        <w:rPr>
                          <w:sz w:val="28"/>
                          <w:szCs w:val="28"/>
                          <w:lang w:val="en-US"/>
                        </w:rPr>
                        <w:t xml:space="preserve">A compact binary representation with about 5 bytes per receipt line on average, that is 60% less than </w:t>
                      </w:r>
                      <w:proofErr w:type="spellStart"/>
                      <w:r w:rsidRPr="00F23584">
                        <w:rPr>
                          <w:sz w:val="28"/>
                          <w:szCs w:val="28"/>
                          <w:lang w:val="en-US"/>
                        </w:rPr>
                        <w:t>GZip</w:t>
                      </w:r>
                      <w:proofErr w:type="spellEnd"/>
                      <w:r w:rsidRPr="00F23584">
                        <w:rPr>
                          <w:sz w:val="28"/>
                          <w:szCs w:val="28"/>
                          <w:lang w:val="en-US"/>
                        </w:rPr>
                        <w:t xml:space="preserve"> over TSV. </w:t>
                      </w:r>
                      <w:r>
                        <w:rPr>
                          <w:sz w:val="28"/>
                          <w:szCs w:val="28"/>
                          <w:lang w:val="en-US"/>
                        </w:rPr>
                        <w:t>It r</w:t>
                      </w:r>
                      <w:r w:rsidRPr="00F23584">
                        <w:rPr>
                          <w:sz w:val="28"/>
                          <w:szCs w:val="28"/>
                          <w:lang w:val="en-US"/>
                        </w:rPr>
                        <w:t>equire</w:t>
                      </w:r>
                      <w:r>
                        <w:rPr>
                          <w:sz w:val="28"/>
                          <w:szCs w:val="28"/>
                          <w:lang w:val="en-US"/>
                        </w:rPr>
                        <w:t xml:space="preserve">s also </w:t>
                      </w:r>
                      <w:proofErr w:type="gramStart"/>
                      <w:r>
                        <w:rPr>
                          <w:sz w:val="28"/>
                          <w:szCs w:val="28"/>
                          <w:lang w:val="en-US"/>
                        </w:rPr>
                        <w:t>7x</w:t>
                      </w:r>
                      <w:proofErr w:type="gramEnd"/>
                      <w:r>
                        <w:rPr>
                          <w:sz w:val="28"/>
                          <w:szCs w:val="28"/>
                          <w:lang w:val="en-US"/>
                        </w:rPr>
                        <w:t xml:space="preserve"> less CPU to write receipts</w:t>
                      </w:r>
                      <w:r w:rsidRPr="00F23584">
                        <w:rPr>
                          <w:sz w:val="28"/>
                          <w:szCs w:val="28"/>
                          <w:lang w:val="en-US"/>
                        </w:rPr>
                        <w:t>, and 11x less CPU to read</w:t>
                      </w:r>
                      <w:r>
                        <w:rPr>
                          <w:sz w:val="28"/>
                          <w:szCs w:val="28"/>
                          <w:lang w:val="en-US"/>
                        </w:rPr>
                        <w:t xml:space="preserve"> receipts</w:t>
                      </w:r>
                      <w:r w:rsidRPr="00F23584">
                        <w:rPr>
                          <w:sz w:val="28"/>
                          <w:szCs w:val="28"/>
                          <w:lang w:val="en-US"/>
                        </w:rPr>
                        <w:t>.</w:t>
                      </w:r>
                    </w:p>
                  </w:txbxContent>
                </v:textbox>
                <w10:wrap type="tight"/>
              </v:shape>
            </w:pict>
          </mc:Fallback>
        </mc:AlternateContent>
      </w:r>
      <w:r>
        <w:rPr>
          <w:lang w:val="en-US"/>
        </w:rPr>
        <w:t xml:space="preserve">Long before ‘big data’ became the technology buzzword of 2012, retail networks have been among the pioneers in dealing with the large amounts of data that is produced by their supply chain and </w:t>
      </w:r>
      <w:r w:rsidR="00906530">
        <w:rPr>
          <w:lang w:val="en-US"/>
        </w:rPr>
        <w:t xml:space="preserve">their </w:t>
      </w:r>
      <w:r>
        <w:rPr>
          <w:lang w:val="en-US"/>
        </w:rPr>
        <w:t>point of sale systems. Recognizing the richness and immense value of their data, heavy IT infrastructure investments have</w:t>
      </w:r>
      <w:r w:rsidR="00D91D49">
        <w:rPr>
          <w:lang w:val="en-US"/>
        </w:rPr>
        <w:t>,</w:t>
      </w:r>
      <w:r>
        <w:rPr>
          <w:lang w:val="en-US"/>
        </w:rPr>
        <w:t xml:space="preserve"> in many cases</w:t>
      </w:r>
      <w:r w:rsidR="00D91D49">
        <w:rPr>
          <w:lang w:val="en-US"/>
        </w:rPr>
        <w:t>,</w:t>
      </w:r>
      <w:r>
        <w:rPr>
          <w:lang w:val="en-US"/>
        </w:rPr>
        <w:t xml:space="preserve"> been made. </w:t>
      </w:r>
    </w:p>
    <w:p w:rsidR="002103BE" w:rsidRDefault="002103BE" w:rsidP="002103BE">
      <w:pPr>
        <w:rPr>
          <w:lang w:val="en-US"/>
        </w:rPr>
      </w:pPr>
      <w:r>
        <w:rPr>
          <w:lang w:val="en-US"/>
        </w:rPr>
        <w:t>However, to date</w:t>
      </w:r>
      <w:r w:rsidR="00906530">
        <w:rPr>
          <w:lang w:val="en-US"/>
        </w:rPr>
        <w:t>,</w:t>
      </w:r>
      <w:r>
        <w:rPr>
          <w:lang w:val="en-US"/>
        </w:rPr>
        <w:t xml:space="preserve"> the limitations and cost of the required infrastructure has left the reality far behind ambition and promise. This is particularly true for the richest retail data source, which also </w:t>
      </w:r>
      <w:r w:rsidRPr="009B1B13">
        <w:rPr>
          <w:b/>
          <w:lang w:val="en-US"/>
        </w:rPr>
        <w:t>dwarfs all others</w:t>
      </w:r>
      <w:r>
        <w:rPr>
          <w:b/>
          <w:lang w:val="en-US"/>
        </w:rPr>
        <w:t xml:space="preserve"> in size</w:t>
      </w:r>
      <w:r w:rsidRPr="009B1B13">
        <w:rPr>
          <w:b/>
          <w:lang w:val="en-US"/>
        </w:rPr>
        <w:t>: receipts</w:t>
      </w:r>
      <w:r w:rsidR="00D91D49">
        <w:rPr>
          <w:b/>
          <w:lang w:val="en-US"/>
        </w:rPr>
        <w:t xml:space="preserve"> generated by </w:t>
      </w:r>
      <w:r>
        <w:rPr>
          <w:b/>
          <w:lang w:val="en-US"/>
        </w:rPr>
        <w:t>point of sale systems</w:t>
      </w:r>
      <w:r>
        <w:rPr>
          <w:lang w:val="en-US"/>
        </w:rPr>
        <w:t>. Collecting and processing receipts of hundreds or even thousands of</w:t>
      </w:r>
      <w:bookmarkStart w:id="0" w:name="_GoBack"/>
      <w:bookmarkEnd w:id="0"/>
      <w:r>
        <w:rPr>
          <w:lang w:val="en-US"/>
        </w:rPr>
        <w:t xml:space="preserve"> stores has remained a daunting, and very expensive, task. </w:t>
      </w:r>
    </w:p>
    <w:p w:rsidR="002103BE" w:rsidRDefault="00F23584" w:rsidP="002103BE">
      <w:pPr>
        <w:rPr>
          <w:lang w:val="en-US"/>
        </w:rPr>
      </w:pPr>
      <w:r>
        <w:rPr>
          <w:noProof/>
          <w:lang w:eastAsia="fr-FR"/>
        </w:rPr>
        <w:drawing>
          <wp:anchor distT="0" distB="0" distL="114300" distR="114300" simplePos="0" relativeHeight="251665408" behindDoc="1" locked="0" layoutInCell="1" allowOverlap="1" wp14:anchorId="1ABEE607" wp14:editId="288B6459">
            <wp:simplePos x="0" y="0"/>
            <wp:positionH relativeFrom="column">
              <wp:posOffset>-15240</wp:posOffset>
            </wp:positionH>
            <wp:positionV relativeFrom="paragraph">
              <wp:posOffset>482600</wp:posOffset>
            </wp:positionV>
            <wp:extent cx="1324610" cy="1324610"/>
            <wp:effectExtent l="0" t="0" r="8890" b="8890"/>
            <wp:wrapTight wrapText="bothSides">
              <wp:wrapPolygon edited="0">
                <wp:start x="0" y="0"/>
                <wp:lineTo x="0" y="21434"/>
                <wp:lineTo x="21434" y="21434"/>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3BE">
        <w:rPr>
          <w:lang w:val="en-US"/>
        </w:rPr>
        <w:t xml:space="preserve">Each receipt contains the list of items purchased, including information such as day, time, price, discounts etc. This data for example provides the basis for inventory and supply chain optimization, </w:t>
      </w:r>
      <w:r w:rsidR="00D91D49">
        <w:rPr>
          <w:lang w:val="en-US"/>
        </w:rPr>
        <w:t>on-</w:t>
      </w:r>
      <w:r w:rsidR="002103BE">
        <w:rPr>
          <w:lang w:val="en-US"/>
        </w:rPr>
        <w:t>shelf availability improvements, customer loyalty marketing, consumer analysis and staffing optimization. In some cases</w:t>
      </w:r>
      <w:r w:rsidR="00D91D49">
        <w:rPr>
          <w:lang w:val="en-US"/>
        </w:rPr>
        <w:t>,</w:t>
      </w:r>
      <w:r w:rsidR="002103BE">
        <w:rPr>
          <w:lang w:val="en-US"/>
        </w:rPr>
        <w:t xml:space="preserve"> retail networks are even selling this information to their suppliers in multi-million</w:t>
      </w:r>
      <w:r w:rsidR="00D91D49">
        <w:rPr>
          <w:lang w:val="en-US"/>
        </w:rPr>
        <w:t xml:space="preserve"> yearly</w:t>
      </w:r>
      <w:r w:rsidR="002103BE">
        <w:rPr>
          <w:lang w:val="en-US"/>
        </w:rPr>
        <w:t xml:space="preserve"> contracts.  </w:t>
      </w:r>
    </w:p>
    <w:p w:rsidR="002103BE" w:rsidRDefault="00F23584" w:rsidP="002103BE">
      <w:pPr>
        <w:rPr>
          <w:lang w:val="en-US"/>
        </w:rPr>
      </w:pPr>
      <w:r w:rsidRPr="002103BE">
        <w:rPr>
          <w:noProof/>
          <w:lang w:eastAsia="fr-FR"/>
        </w:rPr>
        <mc:AlternateContent>
          <mc:Choice Requires="wps">
            <w:drawing>
              <wp:anchor distT="0" distB="0" distL="114300" distR="114300" simplePos="0" relativeHeight="251661312" behindDoc="1" locked="0" layoutInCell="1" allowOverlap="1" wp14:anchorId="5862A973" wp14:editId="5C0B8F38">
                <wp:simplePos x="0" y="0"/>
                <wp:positionH relativeFrom="column">
                  <wp:posOffset>-1427480</wp:posOffset>
                </wp:positionH>
                <wp:positionV relativeFrom="paragraph">
                  <wp:posOffset>495935</wp:posOffset>
                </wp:positionV>
                <wp:extent cx="3075305" cy="2534920"/>
                <wp:effectExtent l="0" t="0" r="10795" b="17780"/>
                <wp:wrapTight wrapText="bothSides">
                  <wp:wrapPolygon edited="0">
                    <wp:start x="0" y="0"/>
                    <wp:lineTo x="0" y="21589"/>
                    <wp:lineTo x="21542" y="21589"/>
                    <wp:lineTo x="21542"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534920"/>
                        </a:xfrm>
                        <a:prstGeom prst="rect">
                          <a:avLst/>
                        </a:prstGeom>
                        <a:solidFill>
                          <a:srgbClr val="C00000"/>
                        </a:solidFill>
                        <a:ln w="9525">
                          <a:solidFill>
                            <a:srgbClr val="000000"/>
                          </a:solidFill>
                          <a:miter lim="800000"/>
                          <a:headEnd/>
                          <a:tailEnd/>
                        </a:ln>
                      </wps:spPr>
                      <wps:txbx>
                        <w:txbxContent>
                          <w:p w:rsidR="00072123" w:rsidRPr="00F23584" w:rsidRDefault="00072123" w:rsidP="002103BE">
                            <w:pPr>
                              <w:rPr>
                                <w:b/>
                                <w:sz w:val="28"/>
                                <w:szCs w:val="28"/>
                              </w:rPr>
                            </w:pPr>
                            <w:bookmarkStart w:id="1" w:name="_Toc326313137"/>
                            <w:r w:rsidRPr="00F23584">
                              <w:rPr>
                                <w:b/>
                                <w:sz w:val="28"/>
                                <w:szCs w:val="28"/>
                                <w:lang w:val="en-US"/>
                              </w:rPr>
                              <w:t>About the Author</w:t>
                            </w:r>
                            <w:bookmarkEnd w:id="1"/>
                            <w:r w:rsidRPr="00F23584">
                              <w:rPr>
                                <w:b/>
                                <w:sz w:val="28"/>
                                <w:szCs w:val="28"/>
                                <w:lang w:val="en-US"/>
                              </w:rPr>
                              <w:t xml:space="preserve">: </w:t>
                            </w:r>
                            <w:r w:rsidRPr="00F23584">
                              <w:rPr>
                                <w:noProof/>
                                <w:sz w:val="28"/>
                                <w:szCs w:val="28"/>
                                <w:lang w:val="en-US"/>
                              </w:rPr>
                              <w:t>A</w:t>
                            </w:r>
                            <w:r w:rsidRPr="00F23584">
                              <w:rPr>
                                <w:sz w:val="28"/>
                                <w:szCs w:val="28"/>
                                <w:lang w:val="en-US"/>
                              </w:rPr>
                              <w:t xml:space="preserve"> recognized expert on cloud computing and statistical learning, </w:t>
                            </w:r>
                            <w:r w:rsidRPr="00F23584">
                              <w:rPr>
                                <w:b/>
                                <w:sz w:val="28"/>
                                <w:szCs w:val="28"/>
                                <w:lang w:val="en-US"/>
                              </w:rPr>
                              <w:t>Joannès Vermorel</w:t>
                            </w:r>
                            <w:r w:rsidRPr="00F23584">
                              <w:rPr>
                                <w:sz w:val="28"/>
                                <w:szCs w:val="28"/>
                                <w:lang w:val="en-US"/>
                              </w:rPr>
                              <w:t xml:space="preserve"> holds a Master of Science degree from the ‘</w:t>
                            </w:r>
                            <w:proofErr w:type="spellStart"/>
                            <w:r w:rsidRPr="00F23584">
                              <w:rPr>
                                <w:sz w:val="28"/>
                                <w:szCs w:val="28"/>
                                <w:lang w:val="en-US"/>
                              </w:rPr>
                              <w:t>École</w:t>
                            </w:r>
                            <w:proofErr w:type="spellEnd"/>
                            <w:r w:rsidRPr="00F23584">
                              <w:rPr>
                                <w:sz w:val="28"/>
                                <w:szCs w:val="28"/>
                                <w:lang w:val="en-US"/>
                              </w:rPr>
                              <w:t xml:space="preserve"> </w:t>
                            </w:r>
                            <w:proofErr w:type="spellStart"/>
                            <w:r w:rsidRPr="00F23584">
                              <w:rPr>
                                <w:sz w:val="28"/>
                                <w:szCs w:val="28"/>
                                <w:lang w:val="en-US"/>
                              </w:rPr>
                              <w:t>Normale</w:t>
                            </w:r>
                            <w:proofErr w:type="spellEnd"/>
                            <w:r w:rsidRPr="00F23584">
                              <w:rPr>
                                <w:sz w:val="28"/>
                                <w:szCs w:val="28"/>
                                <w:lang w:val="en-US"/>
                              </w:rPr>
                              <w:t xml:space="preserve"> </w:t>
                            </w:r>
                            <w:proofErr w:type="spellStart"/>
                            <w:r w:rsidRPr="00F23584">
                              <w:rPr>
                                <w:sz w:val="28"/>
                                <w:szCs w:val="28"/>
                                <w:lang w:val="en-US"/>
                              </w:rPr>
                              <w:t>Supérieure</w:t>
                            </w:r>
                            <w:proofErr w:type="spellEnd"/>
                            <w:r w:rsidRPr="00F23584">
                              <w:rPr>
                                <w:sz w:val="28"/>
                                <w:szCs w:val="28"/>
                                <w:lang w:val="en-US"/>
                              </w:rPr>
                              <w:t xml:space="preserve"> de Paris’ (ENS Ulm). In 2010, Joannès won the worldwide Microsoft Windows Azure Partner of the Year Award in recognition for his pioneering work in the cloud. </w:t>
                            </w:r>
                          </w:p>
                          <w:p w:rsidR="00072123" w:rsidRPr="002103BE" w:rsidRDefault="000721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2.4pt;margin-top:39.05pt;width:242.15pt;height:19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" fillcolor="#c00000">
                <v:textbox>
                  <w:txbxContent>
                    <w:p w:rsidR="00072123" w:rsidRPr="00F23584" w:rsidRDefault="00072123" w:rsidP="002103BE">
                      <w:pPr>
                        <w:rPr>
                          <w:b/>
                          <w:sz w:val="28"/>
                          <w:szCs w:val="28"/>
                        </w:rPr>
                      </w:pPr>
                      <w:bookmarkStart w:id="2" w:name="_Toc326313137"/>
                      <w:r w:rsidRPr="00F23584">
                        <w:rPr>
                          <w:b/>
                          <w:sz w:val="28"/>
                          <w:szCs w:val="28"/>
                          <w:lang w:val="en-US"/>
                        </w:rPr>
                        <w:t>About the Author</w:t>
                      </w:r>
                      <w:bookmarkEnd w:id="2"/>
                      <w:r w:rsidRPr="00F23584">
                        <w:rPr>
                          <w:b/>
                          <w:sz w:val="28"/>
                          <w:szCs w:val="28"/>
                          <w:lang w:val="en-US"/>
                        </w:rPr>
                        <w:t xml:space="preserve">: </w:t>
                      </w:r>
                      <w:r w:rsidRPr="00F23584">
                        <w:rPr>
                          <w:noProof/>
                          <w:sz w:val="28"/>
                          <w:szCs w:val="28"/>
                          <w:lang w:val="en-US"/>
                        </w:rPr>
                        <w:t>A</w:t>
                      </w:r>
                      <w:r w:rsidRPr="00F23584">
                        <w:rPr>
                          <w:sz w:val="28"/>
                          <w:szCs w:val="28"/>
                          <w:lang w:val="en-US"/>
                        </w:rPr>
                        <w:t xml:space="preserve"> recognized expert on cloud computing and statistical learning, </w:t>
                      </w:r>
                      <w:r w:rsidRPr="00F23584">
                        <w:rPr>
                          <w:b/>
                          <w:sz w:val="28"/>
                          <w:szCs w:val="28"/>
                          <w:lang w:val="en-US"/>
                        </w:rPr>
                        <w:t>Joannès Vermorel</w:t>
                      </w:r>
                      <w:r w:rsidRPr="00F23584">
                        <w:rPr>
                          <w:sz w:val="28"/>
                          <w:szCs w:val="28"/>
                          <w:lang w:val="en-US"/>
                        </w:rPr>
                        <w:t xml:space="preserve"> holds a Master of Science degree from the ‘</w:t>
                      </w:r>
                      <w:proofErr w:type="spellStart"/>
                      <w:r w:rsidRPr="00F23584">
                        <w:rPr>
                          <w:sz w:val="28"/>
                          <w:szCs w:val="28"/>
                          <w:lang w:val="en-US"/>
                        </w:rPr>
                        <w:t>École</w:t>
                      </w:r>
                      <w:proofErr w:type="spellEnd"/>
                      <w:r w:rsidRPr="00F23584">
                        <w:rPr>
                          <w:sz w:val="28"/>
                          <w:szCs w:val="28"/>
                          <w:lang w:val="en-US"/>
                        </w:rPr>
                        <w:t xml:space="preserve"> </w:t>
                      </w:r>
                      <w:proofErr w:type="spellStart"/>
                      <w:r w:rsidRPr="00F23584">
                        <w:rPr>
                          <w:sz w:val="28"/>
                          <w:szCs w:val="28"/>
                          <w:lang w:val="en-US"/>
                        </w:rPr>
                        <w:t>Normale</w:t>
                      </w:r>
                      <w:proofErr w:type="spellEnd"/>
                      <w:r w:rsidRPr="00F23584">
                        <w:rPr>
                          <w:sz w:val="28"/>
                          <w:szCs w:val="28"/>
                          <w:lang w:val="en-US"/>
                        </w:rPr>
                        <w:t xml:space="preserve"> </w:t>
                      </w:r>
                      <w:proofErr w:type="spellStart"/>
                      <w:r w:rsidRPr="00F23584">
                        <w:rPr>
                          <w:sz w:val="28"/>
                          <w:szCs w:val="28"/>
                          <w:lang w:val="en-US"/>
                        </w:rPr>
                        <w:t>Supérieure</w:t>
                      </w:r>
                      <w:proofErr w:type="spellEnd"/>
                      <w:r w:rsidRPr="00F23584">
                        <w:rPr>
                          <w:sz w:val="28"/>
                          <w:szCs w:val="28"/>
                          <w:lang w:val="en-US"/>
                        </w:rPr>
                        <w:t xml:space="preserve"> de Paris’ (ENS Ulm). In 2010, Joannès won the worldwide Microsoft Windows Azure Partner of the Year Award in recognition for his pioneering work in the cloud. </w:t>
                      </w:r>
                    </w:p>
                    <w:p w:rsidR="00072123" w:rsidRPr="002103BE" w:rsidRDefault="00072123">
                      <w:pPr>
                        <w:rPr>
                          <w:lang w:val="en-US"/>
                        </w:rPr>
                      </w:pPr>
                    </w:p>
                  </w:txbxContent>
                </v:textbox>
                <w10:wrap type="tight"/>
              </v:shape>
            </w:pict>
          </mc:Fallback>
        </mc:AlternateContent>
      </w:r>
      <w:r w:rsidR="002103BE">
        <w:rPr>
          <w:lang w:val="en-US"/>
        </w:rPr>
        <w:t>As of 2012, from the vantage point of Lokad, we observe that many retailers have  invested millions of Euros or Dollars for example in high-end servers and/or server clusters and bear annual operating cost</w:t>
      </w:r>
      <w:r w:rsidR="00D91D49">
        <w:rPr>
          <w:lang w:val="en-US"/>
        </w:rPr>
        <w:t>s</w:t>
      </w:r>
      <w:r w:rsidR="002103BE">
        <w:rPr>
          <w:lang w:val="en-US"/>
        </w:rPr>
        <w:t xml:space="preserve"> in the hundreds of thousand</w:t>
      </w:r>
      <w:r>
        <w:rPr>
          <w:lang w:val="en-US"/>
        </w:rPr>
        <w:t>s</w:t>
      </w:r>
      <w:r w:rsidR="002103BE">
        <w:rPr>
          <w:lang w:val="en-US"/>
        </w:rPr>
        <w:t xml:space="preserve"> in order to collect and process receipts. Yet, their agility is often limited, data access remains costly and as a consequence the exploitation of this data remains far below its potential. </w:t>
      </w:r>
    </w:p>
    <w:p w:rsidR="002103BE" w:rsidRPr="005A45A5" w:rsidRDefault="002103BE" w:rsidP="002103BE">
      <w:pPr>
        <w:rPr>
          <w:b/>
          <w:i/>
          <w:sz w:val="28"/>
          <w:lang w:val="en-US"/>
        </w:rPr>
      </w:pPr>
      <w:r w:rsidRPr="005A45A5">
        <w:rPr>
          <w:b/>
          <w:i/>
          <w:sz w:val="28"/>
          <w:lang w:val="en-US"/>
        </w:rPr>
        <w:t>What about running a large retail network on a smartphone instead?</w:t>
      </w:r>
    </w:p>
    <w:p w:rsidR="002103BE" w:rsidRDefault="002103BE" w:rsidP="002103BE">
      <w:pPr>
        <w:rPr>
          <w:lang w:val="en-US"/>
        </w:rPr>
      </w:pPr>
      <w:r>
        <w:rPr>
          <w:lang w:val="en-US"/>
        </w:rPr>
        <w:t xml:space="preserve">While this question is provocative both from a technical and commercial point of view, </w:t>
      </w:r>
      <w:r w:rsidRPr="00E45B53">
        <w:rPr>
          <w:lang w:val="en-US"/>
        </w:rPr>
        <w:t>we explain in this whitepaper</w:t>
      </w:r>
      <w:r>
        <w:rPr>
          <w:b/>
          <w:lang w:val="en-US"/>
        </w:rPr>
        <w:t xml:space="preserve"> </w:t>
      </w:r>
      <w:r w:rsidRPr="00E45B53">
        <w:rPr>
          <w:lang w:val="en-US"/>
        </w:rPr>
        <w:t>how fundamental operations such as</w:t>
      </w:r>
      <w:r w:rsidRPr="009B1B13">
        <w:rPr>
          <w:b/>
          <w:lang w:val="en-US"/>
        </w:rPr>
        <w:t xml:space="preserve"> </w:t>
      </w:r>
      <w:r w:rsidRPr="00E45B53">
        <w:rPr>
          <w:lang w:val="en-US"/>
        </w:rPr>
        <w:t>collecting and processing receipts for retail networks of up to 1000 stores can be done on a smartphone</w:t>
      </w:r>
      <w:r>
        <w:rPr>
          <w:lang w:val="en-US"/>
        </w:rPr>
        <w:t xml:space="preserve">. </w:t>
      </w:r>
      <w:r>
        <w:rPr>
          <w:lang w:val="en-US"/>
        </w:rPr>
        <w:lastRenderedPageBreak/>
        <w:t>The source code used by Lokad</w:t>
      </w:r>
      <w:r w:rsidR="00E45B53">
        <w:rPr>
          <w:lang w:val="en-US"/>
        </w:rPr>
        <w:t xml:space="preserve"> to produce </w:t>
      </w:r>
      <w:r w:rsidR="00D91D49">
        <w:rPr>
          <w:lang w:val="en-US"/>
        </w:rPr>
        <w:t xml:space="preserve">the results exposed in </w:t>
      </w:r>
      <w:r w:rsidR="00E45B53">
        <w:rPr>
          <w:lang w:val="en-US"/>
        </w:rPr>
        <w:t>this white paper</w:t>
      </w:r>
      <w:r>
        <w:rPr>
          <w:lang w:val="en-US"/>
        </w:rPr>
        <w:t xml:space="preserve"> has been made available as open source under a very liberal license (BSD) on </w:t>
      </w:r>
      <w:proofErr w:type="spellStart"/>
      <w:r>
        <w:rPr>
          <w:lang w:val="en-US"/>
        </w:rPr>
        <w:t>GitHub</w:t>
      </w:r>
      <w:proofErr w:type="spellEnd"/>
      <w:r>
        <w:rPr>
          <w:rStyle w:val="FootnoteReference"/>
          <w:lang w:val="en-US"/>
        </w:rPr>
        <w:footnoteReference w:id="1"/>
      </w:r>
      <w:r>
        <w:rPr>
          <w:lang w:val="en-US"/>
        </w:rPr>
        <w:t xml:space="preserve">. </w:t>
      </w:r>
    </w:p>
    <w:p w:rsidR="002103BE" w:rsidRDefault="00F23584" w:rsidP="002103BE">
      <w:pPr>
        <w:rPr>
          <w:lang w:val="en-US"/>
        </w:rPr>
      </w:pPr>
      <w:r>
        <w:rPr>
          <w:lang w:val="en-US"/>
        </w:rPr>
        <w:t>When Lokad</w:t>
      </w:r>
      <w:r w:rsidR="002103BE">
        <w:rPr>
          <w:lang w:val="en-US"/>
        </w:rPr>
        <w:t xml:space="preserve"> migrated toward the cloud in 2010, Windows Azure gave us access to an unprecedented amount of processing power (roughly </w:t>
      </w:r>
      <w:proofErr w:type="gramStart"/>
      <w:r w:rsidR="002103BE">
        <w:rPr>
          <w:lang w:val="en-US"/>
        </w:rPr>
        <w:t>100x</w:t>
      </w:r>
      <w:proofErr w:type="gramEnd"/>
      <w:r w:rsidR="002103BE">
        <w:rPr>
          <w:lang w:val="en-US"/>
        </w:rPr>
        <w:t xml:space="preserve"> more!). Interestingly however, while we learned to ‘harness’ the suddenly abundant </w:t>
      </w:r>
      <w:r w:rsidR="00D91D49">
        <w:rPr>
          <w:lang w:val="en-US"/>
        </w:rPr>
        <w:t xml:space="preserve">computing </w:t>
      </w:r>
      <w:r w:rsidR="002103BE">
        <w:rPr>
          <w:lang w:val="en-US"/>
        </w:rPr>
        <w:t xml:space="preserve">resources provided by the cloud, a rather unexpected skill emerged in parallel: </w:t>
      </w:r>
      <w:r w:rsidR="00E45B53">
        <w:rPr>
          <w:b/>
          <w:lang w:val="en-US"/>
        </w:rPr>
        <w:t>w</w:t>
      </w:r>
      <w:r w:rsidR="002103BE" w:rsidRPr="005A45A5">
        <w:rPr>
          <w:b/>
          <w:lang w:val="en-US"/>
        </w:rPr>
        <w:t>e also learned to be 100x more efficient when processing retail data</w:t>
      </w:r>
      <w:r w:rsidR="002103BE">
        <w:rPr>
          <w:lang w:val="en-US"/>
        </w:rPr>
        <w:t xml:space="preserve">. </w:t>
      </w:r>
    </w:p>
    <w:p w:rsidR="005315FA" w:rsidRDefault="002103BE">
      <w:pPr>
        <w:rPr>
          <w:lang w:val="en-US"/>
        </w:rPr>
      </w:pPr>
      <w:r>
        <w:rPr>
          <w:lang w:val="en-US"/>
        </w:rPr>
        <w:t>The combination of these two radical evolutions has made a reality what would have been dismissed as science-fiction only a few years ago. By sharing some insights on big data for retail, we hope to further fuel the advances in retail data exploitation.</w:t>
      </w:r>
    </w:p>
    <w:p w:rsidR="00061E37" w:rsidRDefault="00061E37" w:rsidP="00253A37">
      <w:pPr>
        <w:pStyle w:val="Heading1"/>
        <w:rPr>
          <w:lang w:val="en-US"/>
        </w:rPr>
      </w:pPr>
      <w:r>
        <w:rPr>
          <w:lang w:val="en-US"/>
        </w:rPr>
        <w:t xml:space="preserve">Dimensioning the </w:t>
      </w:r>
      <w:r w:rsidR="00253A37">
        <w:rPr>
          <w:lang w:val="en-US"/>
        </w:rPr>
        <w:t>retail network</w:t>
      </w:r>
    </w:p>
    <w:p w:rsidR="00061E37" w:rsidRDefault="00061E37">
      <w:pPr>
        <w:rPr>
          <w:lang w:val="en-US"/>
        </w:rPr>
      </w:pPr>
      <w:r>
        <w:rPr>
          <w:lang w:val="en-US"/>
        </w:rPr>
        <w:t xml:space="preserve">Lokad has been working on large datasets, obtained from several of the largest retail networks worldwide. </w:t>
      </w:r>
      <w:r w:rsidR="00901CFF">
        <w:rPr>
          <w:lang w:val="en-US"/>
        </w:rPr>
        <w:t>First, let’s define what we cons</w:t>
      </w:r>
      <w:r w:rsidR="004D0668">
        <w:rPr>
          <w:lang w:val="en-US"/>
        </w:rPr>
        <w:t>ider to be a typical</w:t>
      </w:r>
      <w:r w:rsidR="00901CFF">
        <w:rPr>
          <w:lang w:val="en-US"/>
        </w:rPr>
        <w:t xml:space="preserve"> large </w:t>
      </w:r>
      <w:r w:rsidR="00E45B53">
        <w:rPr>
          <w:lang w:val="en-US"/>
        </w:rPr>
        <w:t xml:space="preserve">(grocery) </w:t>
      </w:r>
      <w:r w:rsidR="00901CFF">
        <w:rPr>
          <w:lang w:val="en-US"/>
        </w:rPr>
        <w:t>retail network</w:t>
      </w:r>
      <w:r w:rsidR="00E45B53">
        <w:rPr>
          <w:lang w:val="en-US"/>
        </w:rPr>
        <w:t>:</w:t>
      </w:r>
    </w:p>
    <w:p w:rsidR="00061E37" w:rsidRDefault="00061E37" w:rsidP="00061E37">
      <w:pPr>
        <w:pStyle w:val="ListParagraph"/>
        <w:numPr>
          <w:ilvl w:val="0"/>
          <w:numId w:val="1"/>
        </w:numPr>
        <w:rPr>
          <w:lang w:val="en-US"/>
        </w:rPr>
      </w:pPr>
      <w:r>
        <w:rPr>
          <w:lang w:val="en-US"/>
        </w:rPr>
        <w:t>1000 stores.</w:t>
      </w:r>
    </w:p>
    <w:p w:rsidR="00061E37" w:rsidRDefault="00061E37" w:rsidP="00061E37">
      <w:pPr>
        <w:pStyle w:val="ListParagraph"/>
        <w:numPr>
          <w:ilvl w:val="0"/>
          <w:numId w:val="1"/>
        </w:numPr>
        <w:rPr>
          <w:lang w:val="en-US"/>
        </w:rPr>
      </w:pPr>
      <w:r>
        <w:rPr>
          <w:lang w:val="en-US"/>
        </w:rPr>
        <w:t>15 billion Euros of turnover.</w:t>
      </w:r>
    </w:p>
    <w:p w:rsidR="00061E37" w:rsidRDefault="00061E37" w:rsidP="00061E37">
      <w:pPr>
        <w:pStyle w:val="ListParagraph"/>
        <w:numPr>
          <w:ilvl w:val="0"/>
          <w:numId w:val="1"/>
        </w:numPr>
        <w:rPr>
          <w:lang w:val="en-US"/>
        </w:rPr>
      </w:pPr>
      <w:r>
        <w:rPr>
          <w:lang w:val="en-US"/>
        </w:rPr>
        <w:t>1.5€ per item on average.</w:t>
      </w:r>
    </w:p>
    <w:p w:rsidR="00061E37" w:rsidRPr="00061E37" w:rsidRDefault="00053F70" w:rsidP="00061E37">
      <w:pPr>
        <w:pStyle w:val="ListParagraph"/>
        <w:numPr>
          <w:ilvl w:val="0"/>
          <w:numId w:val="1"/>
        </w:numPr>
        <w:rPr>
          <w:lang w:val="en-US"/>
        </w:rPr>
      </w:pPr>
      <w:r>
        <w:rPr>
          <w:lang w:val="en-US"/>
        </w:rPr>
        <w:t>37</w:t>
      </w:r>
      <w:r w:rsidR="00061E37">
        <w:rPr>
          <w:lang w:val="en-US"/>
        </w:rPr>
        <w:t xml:space="preserve"> items purchased per receipt on average</w:t>
      </w:r>
      <w:r>
        <w:rPr>
          <w:lang w:val="en-US"/>
        </w:rPr>
        <w:t xml:space="preserve"> (i.e. 50€ shopping carts)</w:t>
      </w:r>
      <w:r w:rsidR="00061E37">
        <w:rPr>
          <w:lang w:val="en-US"/>
        </w:rPr>
        <w:t>.</w:t>
      </w:r>
    </w:p>
    <w:p w:rsidR="00061E37" w:rsidRDefault="00061E37">
      <w:pPr>
        <w:rPr>
          <w:lang w:val="en-US"/>
        </w:rPr>
      </w:pPr>
      <w:r>
        <w:rPr>
          <w:lang w:val="en-US"/>
        </w:rPr>
        <w:t xml:space="preserve">Those assumptions imply collecting, processing and persisting about 10 billion receipt lines per year. </w:t>
      </w:r>
    </w:p>
    <w:p w:rsidR="005315FA" w:rsidRDefault="005315FA">
      <w:pPr>
        <w:rPr>
          <w:lang w:val="en-US"/>
        </w:rPr>
      </w:pPr>
      <w:r>
        <w:rPr>
          <w:lang w:val="en-US"/>
        </w:rPr>
        <w:t xml:space="preserve">Here, we will assume that each </w:t>
      </w:r>
      <w:r w:rsidRPr="00E45B53">
        <w:rPr>
          <w:b/>
          <w:lang w:val="en-US"/>
        </w:rPr>
        <w:t>receipt</w:t>
      </w:r>
      <w:r w:rsidR="00FF55A5" w:rsidRPr="00E45B53">
        <w:rPr>
          <w:b/>
          <w:lang w:val="en-US"/>
        </w:rPr>
        <w:t xml:space="preserve"> header</w:t>
      </w:r>
      <w:r>
        <w:rPr>
          <w:lang w:val="en-US"/>
        </w:rPr>
        <w:t xml:space="preserve"> hold the following information:</w:t>
      </w:r>
    </w:p>
    <w:p w:rsidR="005315FA" w:rsidRDefault="005315FA" w:rsidP="005315FA">
      <w:pPr>
        <w:pStyle w:val="ListParagraph"/>
        <w:numPr>
          <w:ilvl w:val="0"/>
          <w:numId w:val="3"/>
        </w:numPr>
        <w:rPr>
          <w:lang w:val="en-US"/>
        </w:rPr>
      </w:pPr>
      <w:r>
        <w:rPr>
          <w:lang w:val="en-US"/>
        </w:rPr>
        <w:t>A date, with second precision.</w:t>
      </w:r>
    </w:p>
    <w:p w:rsidR="005315FA" w:rsidRDefault="005315FA" w:rsidP="005315FA">
      <w:pPr>
        <w:pStyle w:val="ListParagraph"/>
        <w:numPr>
          <w:ilvl w:val="0"/>
          <w:numId w:val="3"/>
        </w:numPr>
        <w:rPr>
          <w:lang w:val="en-US"/>
        </w:rPr>
      </w:pPr>
      <w:r>
        <w:rPr>
          <w:lang w:val="en-US"/>
        </w:rPr>
        <w:t>An optional loyalty card number.</w:t>
      </w:r>
    </w:p>
    <w:p w:rsidR="005315FA" w:rsidRPr="005315FA" w:rsidRDefault="005315FA" w:rsidP="005315FA">
      <w:pPr>
        <w:pStyle w:val="ListParagraph"/>
        <w:numPr>
          <w:ilvl w:val="0"/>
          <w:numId w:val="3"/>
        </w:numPr>
        <w:rPr>
          <w:lang w:val="en-US"/>
        </w:rPr>
      </w:pPr>
      <w:r>
        <w:rPr>
          <w:lang w:val="en-US"/>
        </w:rPr>
        <w:t>A store identifier.</w:t>
      </w:r>
    </w:p>
    <w:p w:rsidR="005315FA" w:rsidRDefault="005315FA">
      <w:pPr>
        <w:rPr>
          <w:lang w:val="en-US"/>
        </w:rPr>
      </w:pPr>
      <w:r>
        <w:rPr>
          <w:lang w:val="en-US"/>
        </w:rPr>
        <w:t xml:space="preserve">Then, each </w:t>
      </w:r>
      <w:r w:rsidRPr="00E45B53">
        <w:rPr>
          <w:b/>
          <w:lang w:val="en-US"/>
        </w:rPr>
        <w:t>receipt line</w:t>
      </w:r>
      <w:r>
        <w:rPr>
          <w:lang w:val="en-US"/>
        </w:rPr>
        <w:t xml:space="preserve"> contains:</w:t>
      </w:r>
    </w:p>
    <w:p w:rsidR="005315FA" w:rsidRDefault="005315FA" w:rsidP="005315FA">
      <w:pPr>
        <w:pStyle w:val="ListParagraph"/>
        <w:numPr>
          <w:ilvl w:val="0"/>
          <w:numId w:val="2"/>
        </w:numPr>
        <w:rPr>
          <w:lang w:val="en-US"/>
        </w:rPr>
      </w:pPr>
      <w:r>
        <w:rPr>
          <w:lang w:val="en-US"/>
        </w:rPr>
        <w:t>GTIN (Global</w:t>
      </w:r>
      <w:r w:rsidR="00E45B53">
        <w:rPr>
          <w:lang w:val="en-US"/>
        </w:rPr>
        <w:t xml:space="preserve"> Trade Identification Number), a barcode identifier,</w:t>
      </w:r>
      <w:r>
        <w:rPr>
          <w:lang w:val="en-US"/>
        </w:rPr>
        <w:t xml:space="preserve"> up to 14 digits.</w:t>
      </w:r>
    </w:p>
    <w:p w:rsidR="005315FA" w:rsidRDefault="005315FA" w:rsidP="005315FA">
      <w:pPr>
        <w:pStyle w:val="ListParagraph"/>
        <w:numPr>
          <w:ilvl w:val="0"/>
          <w:numId w:val="2"/>
        </w:numPr>
        <w:rPr>
          <w:lang w:val="en-US"/>
        </w:rPr>
      </w:pPr>
      <w:r>
        <w:rPr>
          <w:lang w:val="en-US"/>
        </w:rPr>
        <w:t>The purchased quantity.</w:t>
      </w:r>
    </w:p>
    <w:p w:rsidR="005315FA" w:rsidRDefault="005315FA" w:rsidP="005315FA">
      <w:pPr>
        <w:pStyle w:val="ListParagraph"/>
        <w:numPr>
          <w:ilvl w:val="0"/>
          <w:numId w:val="2"/>
        </w:numPr>
        <w:rPr>
          <w:lang w:val="en-US"/>
        </w:rPr>
      </w:pPr>
      <w:r>
        <w:rPr>
          <w:lang w:val="en-US"/>
        </w:rPr>
        <w:t>The unit price.</w:t>
      </w:r>
    </w:p>
    <w:p w:rsidR="005315FA" w:rsidRDefault="005315FA" w:rsidP="005315FA">
      <w:pPr>
        <w:pStyle w:val="ListParagraph"/>
        <w:numPr>
          <w:ilvl w:val="0"/>
          <w:numId w:val="2"/>
        </w:numPr>
        <w:rPr>
          <w:lang w:val="en-US"/>
        </w:rPr>
      </w:pPr>
      <w:r>
        <w:rPr>
          <w:lang w:val="en-US"/>
        </w:rPr>
        <w:t>An optional discount.</w:t>
      </w:r>
    </w:p>
    <w:p w:rsidR="005315FA" w:rsidRPr="005315FA" w:rsidRDefault="005315FA" w:rsidP="005315FA">
      <w:pPr>
        <w:pStyle w:val="ListParagraph"/>
        <w:numPr>
          <w:ilvl w:val="0"/>
          <w:numId w:val="2"/>
        </w:numPr>
        <w:rPr>
          <w:lang w:val="en-US"/>
        </w:rPr>
      </w:pPr>
      <w:r>
        <w:rPr>
          <w:lang w:val="en-US"/>
        </w:rPr>
        <w:t>The VAT rate for the item.</w:t>
      </w:r>
    </w:p>
    <w:p w:rsidR="00061E37" w:rsidRDefault="005315FA">
      <w:pPr>
        <w:rPr>
          <w:lang w:val="en-US"/>
        </w:rPr>
      </w:pPr>
      <w:r>
        <w:rPr>
          <w:lang w:val="en-US"/>
        </w:rPr>
        <w:lastRenderedPageBreak/>
        <w:t xml:space="preserve">For the sake of simplicity, we </w:t>
      </w:r>
      <w:r w:rsidR="008F619E">
        <w:rPr>
          <w:lang w:val="en-US"/>
        </w:rPr>
        <w:t xml:space="preserve">have restricted the scope to a relatively narrow number of fields. However, our experience </w:t>
      </w:r>
      <w:r w:rsidR="00E45B53">
        <w:rPr>
          <w:lang w:val="en-US"/>
        </w:rPr>
        <w:t xml:space="preserve">indicates </w:t>
      </w:r>
      <w:r w:rsidR="008F619E">
        <w:rPr>
          <w:lang w:val="en-US"/>
        </w:rPr>
        <w:t xml:space="preserve">that </w:t>
      </w:r>
      <w:r w:rsidR="00B52E41">
        <w:rPr>
          <w:lang w:val="en-US"/>
        </w:rPr>
        <w:t>those fields cover</w:t>
      </w:r>
      <w:r w:rsidR="008F619E">
        <w:rPr>
          <w:lang w:val="en-US"/>
        </w:rPr>
        <w:t xml:space="preserve"> </w:t>
      </w:r>
      <w:r w:rsidR="00B52E41">
        <w:rPr>
          <w:lang w:val="en-US"/>
        </w:rPr>
        <w:t>the overwhelming majority</w:t>
      </w:r>
      <w:r w:rsidR="008F619E">
        <w:rPr>
          <w:lang w:val="en-US"/>
        </w:rPr>
        <w:t xml:space="preserve"> </w:t>
      </w:r>
      <w:r w:rsidR="00B52E41">
        <w:rPr>
          <w:lang w:val="en-US"/>
        </w:rPr>
        <w:t>of</w:t>
      </w:r>
      <w:r w:rsidR="008F619E">
        <w:rPr>
          <w:lang w:val="en-US"/>
        </w:rPr>
        <w:t xml:space="preserve"> </w:t>
      </w:r>
      <w:r w:rsidR="00B52E41">
        <w:rPr>
          <w:lang w:val="en-US"/>
        </w:rPr>
        <w:t>applications</w:t>
      </w:r>
      <w:r w:rsidR="008F619E">
        <w:rPr>
          <w:lang w:val="en-US"/>
        </w:rPr>
        <w:t xml:space="preserve"> that could be envisioned</w:t>
      </w:r>
      <w:r w:rsidR="00B52E41">
        <w:rPr>
          <w:lang w:val="en-US"/>
        </w:rPr>
        <w:t xml:space="preserve"> while</w:t>
      </w:r>
      <w:r w:rsidR="008F619E">
        <w:rPr>
          <w:lang w:val="en-US"/>
        </w:rPr>
        <w:t xml:space="preserve"> </w:t>
      </w:r>
      <w:r w:rsidR="00E45B53">
        <w:rPr>
          <w:lang w:val="en-US"/>
        </w:rPr>
        <w:t>leveraging receipts.</w:t>
      </w:r>
    </w:p>
    <w:p w:rsidR="008F619E" w:rsidRDefault="008F619E">
      <w:pPr>
        <w:rPr>
          <w:lang w:val="en-US"/>
        </w:rPr>
      </w:pPr>
      <w:r>
        <w:rPr>
          <w:lang w:val="en-US"/>
        </w:rPr>
        <w:t xml:space="preserve">Also, the methodology </w:t>
      </w:r>
      <w:r w:rsidR="00B52E41">
        <w:rPr>
          <w:lang w:val="en-US"/>
        </w:rPr>
        <w:t>described</w:t>
      </w:r>
      <w:r w:rsidR="009B1B13">
        <w:rPr>
          <w:lang w:val="en-US"/>
        </w:rPr>
        <w:t xml:space="preserve"> below</w:t>
      </w:r>
      <w:r>
        <w:rPr>
          <w:lang w:val="en-US"/>
        </w:rPr>
        <w:t xml:space="preserve"> coul</w:t>
      </w:r>
      <w:r w:rsidR="00B52E41">
        <w:rPr>
          <w:lang w:val="en-US"/>
        </w:rPr>
        <w:t>d be extended with extra fields</w:t>
      </w:r>
      <w:r>
        <w:rPr>
          <w:lang w:val="en-US"/>
        </w:rPr>
        <w:t xml:space="preserve"> without fundamentally changing the primary claim: </w:t>
      </w:r>
      <w:r w:rsidRPr="009B1B13">
        <w:rPr>
          <w:i/>
          <w:lang w:val="en-US"/>
        </w:rPr>
        <w:t>a smartphone should be enough</w:t>
      </w:r>
      <w:r>
        <w:rPr>
          <w:lang w:val="en-US"/>
        </w:rPr>
        <w:t>.</w:t>
      </w:r>
    </w:p>
    <w:p w:rsidR="008F619E" w:rsidRDefault="00253A37" w:rsidP="00253A37">
      <w:pPr>
        <w:pStyle w:val="Heading1"/>
        <w:rPr>
          <w:lang w:val="en-US"/>
        </w:rPr>
      </w:pPr>
      <w:r>
        <w:rPr>
          <w:lang w:val="en-US"/>
        </w:rPr>
        <w:t>Dimensioning the smartphone</w:t>
      </w:r>
    </w:p>
    <w:p w:rsidR="008F619E" w:rsidRDefault="008F619E">
      <w:pPr>
        <w:rPr>
          <w:lang w:val="en-US"/>
        </w:rPr>
      </w:pPr>
      <w:r>
        <w:rPr>
          <w:lang w:val="en-US"/>
        </w:rPr>
        <w:t xml:space="preserve">From a practical viewpoint, it does not make sense to even try to process receipts over a smartphone. However, we believe </w:t>
      </w:r>
      <w:r w:rsidR="00253A37">
        <w:rPr>
          <w:lang w:val="en-US"/>
        </w:rPr>
        <w:t xml:space="preserve">that </w:t>
      </w:r>
      <w:r>
        <w:rPr>
          <w:lang w:val="en-US"/>
        </w:rPr>
        <w:t xml:space="preserve">looking </w:t>
      </w:r>
      <w:r w:rsidR="00253A37">
        <w:rPr>
          <w:lang w:val="en-US"/>
        </w:rPr>
        <w:t xml:space="preserve">at </w:t>
      </w:r>
      <w:r w:rsidRPr="00E45B53">
        <w:rPr>
          <w:b/>
          <w:lang w:val="en-US"/>
        </w:rPr>
        <w:t>a smartphone as a piece of dead cheap</w:t>
      </w:r>
      <w:r w:rsidR="00253A37" w:rsidRPr="00E45B53">
        <w:rPr>
          <w:b/>
          <w:lang w:val="en-US"/>
        </w:rPr>
        <w:t xml:space="preserve"> unit of</w:t>
      </w:r>
      <w:r w:rsidRPr="00E45B53">
        <w:rPr>
          <w:b/>
          <w:lang w:val="en-US"/>
        </w:rPr>
        <w:t xml:space="preserve"> computing resource</w:t>
      </w:r>
      <w:r w:rsidR="00253A37" w:rsidRPr="00E45B53">
        <w:rPr>
          <w:b/>
          <w:lang w:val="en-US"/>
        </w:rPr>
        <w:t>s</w:t>
      </w:r>
      <w:r>
        <w:rPr>
          <w:lang w:val="en-US"/>
        </w:rPr>
        <w:t xml:space="preserve"> is enlightening.</w:t>
      </w:r>
    </w:p>
    <w:p w:rsidR="008F619E" w:rsidRDefault="008F619E">
      <w:pPr>
        <w:rPr>
          <w:lang w:val="en-US"/>
        </w:rPr>
      </w:pPr>
      <w:r>
        <w:rPr>
          <w:lang w:val="en-US"/>
        </w:rPr>
        <w:t>In the following, we assume that the smartphone has:</w:t>
      </w:r>
    </w:p>
    <w:p w:rsidR="008F619E" w:rsidRDefault="008F619E" w:rsidP="008F619E">
      <w:pPr>
        <w:pStyle w:val="ListParagraph"/>
        <w:numPr>
          <w:ilvl w:val="0"/>
          <w:numId w:val="4"/>
        </w:numPr>
        <w:rPr>
          <w:lang w:val="en-US"/>
        </w:rPr>
      </w:pPr>
      <w:r>
        <w:rPr>
          <w:lang w:val="en-US"/>
        </w:rPr>
        <w:t xml:space="preserve">1Ghz </w:t>
      </w:r>
      <w:r w:rsidR="00F543E6">
        <w:rPr>
          <w:lang w:val="en-US"/>
        </w:rPr>
        <w:t>CPU</w:t>
      </w:r>
    </w:p>
    <w:p w:rsidR="008F619E" w:rsidRDefault="004D0668" w:rsidP="008F619E">
      <w:pPr>
        <w:pStyle w:val="ListParagraph"/>
        <w:numPr>
          <w:ilvl w:val="0"/>
          <w:numId w:val="4"/>
        </w:numPr>
        <w:rPr>
          <w:lang w:val="en-US"/>
        </w:rPr>
      </w:pPr>
      <w:r>
        <w:rPr>
          <w:lang w:val="en-US"/>
        </w:rPr>
        <w:t>512MB</w:t>
      </w:r>
      <w:r w:rsidR="008F619E">
        <w:rPr>
          <w:lang w:val="en-US"/>
        </w:rPr>
        <w:t xml:space="preserve"> of RAM</w:t>
      </w:r>
    </w:p>
    <w:p w:rsidR="00F543E6" w:rsidRPr="00F543E6" w:rsidRDefault="008F619E" w:rsidP="00F543E6">
      <w:pPr>
        <w:pStyle w:val="ListParagraph"/>
        <w:numPr>
          <w:ilvl w:val="0"/>
          <w:numId w:val="4"/>
        </w:numPr>
        <w:rPr>
          <w:lang w:val="en-US"/>
        </w:rPr>
      </w:pPr>
      <w:r>
        <w:rPr>
          <w:lang w:val="en-US"/>
        </w:rPr>
        <w:t>64GB of solid state drive</w:t>
      </w:r>
      <w:r>
        <w:rPr>
          <w:rStyle w:val="FootnoteReference"/>
          <w:lang w:val="en-US"/>
        </w:rPr>
        <w:footnoteReference w:id="2"/>
      </w:r>
      <w:r w:rsidR="00F543E6">
        <w:rPr>
          <w:lang w:val="en-US"/>
        </w:rPr>
        <w:t xml:space="preserve"> with I/O at 30MB/s</w:t>
      </w:r>
    </w:p>
    <w:p w:rsidR="008F619E" w:rsidRDefault="00F543E6">
      <w:pPr>
        <w:rPr>
          <w:lang w:val="en-US"/>
        </w:rPr>
      </w:pPr>
      <w:r>
        <w:rPr>
          <w:lang w:val="en-US"/>
        </w:rPr>
        <w:t>Compared to nowadays high-end servers, the smartphone computing power is thin, and yet</w:t>
      </w:r>
      <w:r w:rsidR="00901CFF">
        <w:rPr>
          <w:lang w:val="en-US"/>
        </w:rPr>
        <w:t>, from an absolute perspective, it’s enormous: the text of the Wikipedia fit</w:t>
      </w:r>
      <w:r w:rsidR="00E45B53">
        <w:rPr>
          <w:lang w:val="en-US"/>
        </w:rPr>
        <w:t>s</w:t>
      </w:r>
      <w:r w:rsidR="00901CFF">
        <w:rPr>
          <w:lang w:val="en-US"/>
        </w:rPr>
        <w:t xml:space="preserve"> several times on </w:t>
      </w:r>
      <w:r w:rsidR="00E45B53">
        <w:rPr>
          <w:lang w:val="en-US"/>
        </w:rPr>
        <w:t>such a</w:t>
      </w:r>
      <w:r w:rsidR="00901CFF">
        <w:rPr>
          <w:lang w:val="en-US"/>
        </w:rPr>
        <w:t xml:space="preserve"> device.</w:t>
      </w:r>
    </w:p>
    <w:p w:rsidR="008F619E" w:rsidRDefault="00901CFF" w:rsidP="00901CFF">
      <w:pPr>
        <w:pStyle w:val="Heading1"/>
        <w:rPr>
          <w:lang w:val="en-US"/>
        </w:rPr>
      </w:pPr>
      <w:r>
        <w:rPr>
          <w:lang w:val="en-US"/>
        </w:rPr>
        <w:t>Writing and reading receipts</w:t>
      </w:r>
    </w:p>
    <w:p w:rsidR="008F619E" w:rsidRDefault="00901CFF">
      <w:pPr>
        <w:rPr>
          <w:lang w:val="en-US"/>
        </w:rPr>
      </w:pPr>
      <w:r>
        <w:rPr>
          <w:lang w:val="en-US"/>
        </w:rPr>
        <w:t>The most elementary operation to be done with receipts consists of writing them to disk as they are s</w:t>
      </w:r>
      <w:r w:rsidR="00E45B53">
        <w:rPr>
          <w:lang w:val="en-US"/>
        </w:rPr>
        <w:t>treamed in; and then to make</w:t>
      </w:r>
      <w:r>
        <w:rPr>
          <w:lang w:val="en-US"/>
        </w:rPr>
        <w:t xml:space="preserve"> receipts available for read later on.</w:t>
      </w:r>
    </w:p>
    <w:p w:rsidR="008F619E" w:rsidRDefault="00901CFF">
      <w:pPr>
        <w:rPr>
          <w:lang w:val="en-US"/>
        </w:rPr>
      </w:pPr>
      <w:r>
        <w:rPr>
          <w:lang w:val="en-US"/>
        </w:rPr>
        <w:t xml:space="preserve">In order to do that, we propose </w:t>
      </w:r>
      <w:r>
        <w:rPr>
          <w:i/>
          <w:lang w:val="en-US"/>
        </w:rPr>
        <w:t>ReceiptStream</w:t>
      </w:r>
      <w:r w:rsidR="00B52E41">
        <w:rPr>
          <w:lang w:val="en-US"/>
        </w:rPr>
        <w:t xml:space="preserve"> </w:t>
      </w:r>
      <w:r w:rsidRPr="00B52E41">
        <w:rPr>
          <w:lang w:val="en-US"/>
        </w:rPr>
        <w:t>a</w:t>
      </w:r>
      <w:r>
        <w:rPr>
          <w:lang w:val="en-US"/>
        </w:rPr>
        <w:t xml:space="preserve"> tiny piece of software,</w:t>
      </w:r>
      <w:r w:rsidR="00B52E41">
        <w:rPr>
          <w:lang w:val="en-US"/>
        </w:rPr>
        <w:t xml:space="preserve"> weighting</w:t>
      </w:r>
      <w:r>
        <w:rPr>
          <w:lang w:val="en-US"/>
        </w:rPr>
        <w:t xml:space="preserve"> </w:t>
      </w:r>
      <w:r w:rsidRPr="00FF55A5">
        <w:rPr>
          <w:b/>
          <w:lang w:val="en-US"/>
        </w:rPr>
        <w:t>less than 500 lines</w:t>
      </w:r>
      <w:r>
        <w:rPr>
          <w:lang w:val="en-US"/>
        </w:rPr>
        <w:t xml:space="preserve"> </w:t>
      </w:r>
      <w:r w:rsidRPr="00B52E41">
        <w:rPr>
          <w:b/>
          <w:lang w:val="en-US"/>
        </w:rPr>
        <w:t>of code</w:t>
      </w:r>
      <w:r>
        <w:rPr>
          <w:lang w:val="en-US"/>
        </w:rPr>
        <w:t xml:space="preserve">. </w:t>
      </w:r>
    </w:p>
    <w:p w:rsidR="00901CFF" w:rsidRDefault="00E45B53">
      <w:pPr>
        <w:rPr>
          <w:lang w:val="en-US"/>
        </w:rPr>
      </w:pPr>
      <w:r>
        <w:rPr>
          <w:lang w:val="en-US"/>
        </w:rPr>
        <w:t xml:space="preserve">To perform those </w:t>
      </w:r>
      <w:r w:rsidR="00901CFF">
        <w:rPr>
          <w:lang w:val="en-US"/>
        </w:rPr>
        <w:t xml:space="preserve">operations, we observe that retailers nowadays quasi exclusively rely on SQL databases. </w:t>
      </w:r>
      <w:r w:rsidR="00B52E41">
        <w:rPr>
          <w:lang w:val="en-US"/>
        </w:rPr>
        <w:t>However</w:t>
      </w:r>
      <w:r w:rsidR="00901CFF">
        <w:rPr>
          <w:lang w:val="en-US"/>
        </w:rPr>
        <w:t>, we will compare</w:t>
      </w:r>
      <w:r w:rsidR="004D0668">
        <w:rPr>
          <w:lang w:val="en-US"/>
        </w:rPr>
        <w:t xml:space="preserve"> </w:t>
      </w:r>
      <w:r w:rsidR="004D0668">
        <w:rPr>
          <w:i/>
          <w:lang w:val="en-US"/>
        </w:rPr>
        <w:t>ReceiptStream</w:t>
      </w:r>
      <w:r w:rsidR="004D0668">
        <w:rPr>
          <w:lang w:val="en-US"/>
        </w:rPr>
        <w:t xml:space="preserve"> to two alternative approaches:</w:t>
      </w:r>
    </w:p>
    <w:p w:rsidR="0021552B" w:rsidRDefault="0021552B" w:rsidP="0021552B">
      <w:pPr>
        <w:pStyle w:val="ListParagraph"/>
        <w:numPr>
          <w:ilvl w:val="0"/>
          <w:numId w:val="5"/>
        </w:numPr>
        <w:rPr>
          <w:lang w:val="en-US"/>
        </w:rPr>
      </w:pPr>
      <w:r>
        <w:rPr>
          <w:lang w:val="en-US"/>
        </w:rPr>
        <w:t>Relational database (SQL).</w:t>
      </w:r>
    </w:p>
    <w:p w:rsidR="00B52E41" w:rsidRPr="00B52E41" w:rsidRDefault="00B52E41" w:rsidP="00B52E41">
      <w:pPr>
        <w:pStyle w:val="ListParagraph"/>
        <w:numPr>
          <w:ilvl w:val="0"/>
          <w:numId w:val="5"/>
        </w:numPr>
        <w:rPr>
          <w:lang w:val="en-US"/>
        </w:rPr>
      </w:pPr>
      <w:r>
        <w:rPr>
          <w:lang w:val="en-US"/>
        </w:rPr>
        <w:t xml:space="preserve">Flat text file compressed with </w:t>
      </w:r>
      <w:proofErr w:type="spellStart"/>
      <w:r>
        <w:rPr>
          <w:lang w:val="en-US"/>
        </w:rPr>
        <w:t>GZip</w:t>
      </w:r>
      <w:proofErr w:type="spellEnd"/>
      <w:r>
        <w:rPr>
          <w:lang w:val="en-US"/>
        </w:rPr>
        <w:t>.</w:t>
      </w:r>
    </w:p>
    <w:p w:rsidR="00B52E41" w:rsidRDefault="00B52E41" w:rsidP="004D0668">
      <w:pPr>
        <w:rPr>
          <w:lang w:val="en-US"/>
        </w:rPr>
      </w:pPr>
      <w:r>
        <w:rPr>
          <w:lang w:val="en-US"/>
        </w:rPr>
        <w:t>Indeed, while</w:t>
      </w:r>
      <w:r w:rsidR="004D0668">
        <w:rPr>
          <w:lang w:val="en-US"/>
        </w:rPr>
        <w:t xml:space="preserve"> </w:t>
      </w:r>
      <w:r w:rsidR="00E45B53">
        <w:rPr>
          <w:lang w:val="en-US"/>
        </w:rPr>
        <w:t xml:space="preserve">retail </w:t>
      </w:r>
      <w:r w:rsidR="004D0668">
        <w:rPr>
          <w:lang w:val="en-US"/>
        </w:rPr>
        <w:t xml:space="preserve">systems in </w:t>
      </w:r>
      <w:r w:rsidR="00E45B53">
        <w:rPr>
          <w:lang w:val="en-US"/>
        </w:rPr>
        <w:t>production</w:t>
      </w:r>
      <w:r w:rsidR="004D0668">
        <w:rPr>
          <w:lang w:val="en-US"/>
        </w:rPr>
        <w:t xml:space="preserve"> </w:t>
      </w:r>
      <w:r>
        <w:rPr>
          <w:lang w:val="en-US"/>
        </w:rPr>
        <w:t xml:space="preserve">are primarily relying on SQL databases, GZIP-compressed flat text files are surprisingly efficient, and consequently worth being benchmarked against </w:t>
      </w:r>
      <w:r w:rsidRPr="00906530">
        <w:rPr>
          <w:i/>
          <w:lang w:val="en-US"/>
        </w:rPr>
        <w:t>ReceiptStream</w:t>
      </w:r>
      <w:r>
        <w:rPr>
          <w:lang w:val="en-US"/>
        </w:rPr>
        <w:t>.</w:t>
      </w:r>
    </w:p>
    <w:p w:rsidR="004D0668" w:rsidRDefault="00E45B53" w:rsidP="004D0668">
      <w:pPr>
        <w:rPr>
          <w:lang w:val="en-US"/>
        </w:rPr>
      </w:pPr>
      <w:r>
        <w:rPr>
          <w:lang w:val="en-US"/>
        </w:rPr>
        <w:t>In order to</w:t>
      </w:r>
      <w:r w:rsidR="004D0668">
        <w:rPr>
          <w:lang w:val="en-US"/>
        </w:rPr>
        <w:t xml:space="preserve"> measure the respective performance of those approaches, we believe there are three </w:t>
      </w:r>
      <w:r w:rsidR="00B52E41">
        <w:rPr>
          <w:lang w:val="en-US"/>
        </w:rPr>
        <w:t>key</w:t>
      </w:r>
      <w:r w:rsidR="004D0668">
        <w:rPr>
          <w:lang w:val="en-US"/>
        </w:rPr>
        <w:t xml:space="preserve"> metrics:</w:t>
      </w:r>
    </w:p>
    <w:p w:rsidR="004D0668" w:rsidRDefault="004D0668" w:rsidP="004D0668">
      <w:pPr>
        <w:pStyle w:val="ListParagraph"/>
        <w:numPr>
          <w:ilvl w:val="0"/>
          <w:numId w:val="6"/>
        </w:numPr>
        <w:rPr>
          <w:lang w:val="en-US"/>
        </w:rPr>
      </w:pPr>
      <w:r>
        <w:rPr>
          <w:lang w:val="en-US"/>
        </w:rPr>
        <w:lastRenderedPageBreak/>
        <w:t xml:space="preserve">The number of bytes consumed on average per receipt </w:t>
      </w:r>
      <w:r w:rsidR="009B1B13">
        <w:rPr>
          <w:lang w:val="en-US"/>
        </w:rPr>
        <w:t xml:space="preserve">line </w:t>
      </w:r>
      <w:r>
        <w:rPr>
          <w:lang w:val="en-US"/>
        </w:rPr>
        <w:t>for persistence.</w:t>
      </w:r>
    </w:p>
    <w:p w:rsidR="004D0668" w:rsidRDefault="004D0668" w:rsidP="004D0668">
      <w:pPr>
        <w:pStyle w:val="ListParagraph"/>
        <w:numPr>
          <w:ilvl w:val="0"/>
          <w:numId w:val="6"/>
        </w:numPr>
        <w:rPr>
          <w:lang w:val="en-US"/>
        </w:rPr>
      </w:pPr>
      <w:r>
        <w:rPr>
          <w:lang w:val="en-US"/>
        </w:rPr>
        <w:t xml:space="preserve">The number of receipts that can be </w:t>
      </w:r>
      <w:r w:rsidR="00B52E41">
        <w:rPr>
          <w:lang w:val="en-US"/>
        </w:rPr>
        <w:t>written per second</w:t>
      </w:r>
      <w:r>
        <w:rPr>
          <w:lang w:val="en-US"/>
        </w:rPr>
        <w:t>.</w:t>
      </w:r>
    </w:p>
    <w:p w:rsidR="004D0668" w:rsidRPr="00F23584" w:rsidRDefault="004D0668" w:rsidP="00F23584">
      <w:pPr>
        <w:pStyle w:val="ListParagraph"/>
        <w:numPr>
          <w:ilvl w:val="0"/>
          <w:numId w:val="6"/>
        </w:numPr>
        <w:rPr>
          <w:lang w:val="en-US"/>
        </w:rPr>
      </w:pPr>
      <w:r>
        <w:rPr>
          <w:lang w:val="en-US"/>
        </w:rPr>
        <w:t>The number of recei</w:t>
      </w:r>
      <w:r w:rsidR="00B52E41">
        <w:rPr>
          <w:lang w:val="en-US"/>
        </w:rPr>
        <w:t>pts that can be read per second</w:t>
      </w:r>
      <w:r>
        <w:rPr>
          <w:lang w:val="en-US"/>
        </w:rPr>
        <w:t>.</w:t>
      </w:r>
    </w:p>
    <w:p w:rsidR="00061E37" w:rsidRDefault="00061E37" w:rsidP="004D0668">
      <w:pPr>
        <w:pStyle w:val="Heading1"/>
        <w:rPr>
          <w:lang w:val="en-US"/>
        </w:rPr>
      </w:pPr>
      <w:r>
        <w:rPr>
          <w:lang w:val="en-US"/>
        </w:rPr>
        <w:t>ReceiptStream, a data compression algorithm tailored for receipts</w:t>
      </w:r>
    </w:p>
    <w:p w:rsidR="00061E37" w:rsidRDefault="00CD17A0">
      <w:pPr>
        <w:rPr>
          <w:lang w:val="en-US"/>
        </w:rPr>
      </w:pPr>
      <w:r>
        <w:rPr>
          <w:lang w:val="en-US"/>
        </w:rPr>
        <w:t xml:space="preserve">The central idea behind </w:t>
      </w:r>
      <w:r w:rsidRPr="00CD17A0">
        <w:rPr>
          <w:i/>
          <w:lang w:val="en-US"/>
        </w:rPr>
        <w:t>ReceiptStream</w:t>
      </w:r>
      <w:r w:rsidR="0021552B">
        <w:rPr>
          <w:lang w:val="en-US"/>
        </w:rPr>
        <w:t xml:space="preserve"> is a compact binary representation of receipts</w:t>
      </w:r>
      <w:r>
        <w:rPr>
          <w:lang w:val="en-US"/>
        </w:rPr>
        <w:t>.</w:t>
      </w:r>
      <w:r w:rsidR="00FF55A5">
        <w:rPr>
          <w:lang w:val="en-US"/>
        </w:rPr>
        <w:t xml:space="preserve"> This binary format relies on simple statistical properties of the receipts to achieve both a very high compression ratio, but also a very low CPU consumption.</w:t>
      </w:r>
    </w:p>
    <w:p w:rsidR="00FF55A5" w:rsidRDefault="00FF55A5">
      <w:pPr>
        <w:rPr>
          <w:lang w:val="en-US"/>
        </w:rPr>
      </w:pPr>
      <w:r>
        <w:rPr>
          <w:lang w:val="en-US"/>
        </w:rPr>
        <w:t xml:space="preserve">With 37 lines per receipt in this study, receipt lines vastly outweigh receipt headers. Thus, </w:t>
      </w:r>
      <w:r w:rsidRPr="00B52E41">
        <w:rPr>
          <w:i/>
          <w:lang w:val="en-US"/>
        </w:rPr>
        <w:t>ReceiptStream</w:t>
      </w:r>
      <w:r>
        <w:rPr>
          <w:lang w:val="en-US"/>
        </w:rPr>
        <w:t xml:space="preserve"> is not even doing anything special for receipt headers: it relies on a plain binary representation. Subtleties lie in the representation</w:t>
      </w:r>
      <w:r w:rsidR="000C4E8A">
        <w:rPr>
          <w:lang w:val="en-US"/>
        </w:rPr>
        <w:t xml:space="preserve"> of </w:t>
      </w:r>
      <w:r w:rsidR="000C4E8A" w:rsidRPr="000C4E8A">
        <w:rPr>
          <w:i/>
          <w:lang w:val="en-US"/>
        </w:rPr>
        <w:t>receipt lines</w:t>
      </w:r>
      <w:r>
        <w:rPr>
          <w:lang w:val="en-US"/>
        </w:rPr>
        <w:t>.</w:t>
      </w:r>
    </w:p>
    <w:p w:rsidR="004D0668" w:rsidRDefault="00FF55A5" w:rsidP="00FF55A5">
      <w:pPr>
        <w:pStyle w:val="Heading2"/>
        <w:rPr>
          <w:lang w:val="en-US"/>
        </w:rPr>
      </w:pPr>
      <w:r>
        <w:rPr>
          <w:lang w:val="en-US"/>
        </w:rPr>
        <w:t>Combining 7-bits integers with lookups</w:t>
      </w:r>
    </w:p>
    <w:p w:rsidR="00FF55A5" w:rsidRDefault="00FF55A5">
      <w:pPr>
        <w:rPr>
          <w:lang w:val="en-US"/>
        </w:rPr>
      </w:pPr>
      <w:r>
        <w:rPr>
          <w:lang w:val="en-US"/>
        </w:rPr>
        <w:t xml:space="preserve">A receipt line includes 5 </w:t>
      </w:r>
      <w:r w:rsidR="00B52E41">
        <w:rPr>
          <w:lang w:val="en-US"/>
        </w:rPr>
        <w:t>tokens;</w:t>
      </w:r>
      <w:r>
        <w:rPr>
          <w:lang w:val="en-US"/>
        </w:rPr>
        <w:t xml:space="preserve"> each one ha</w:t>
      </w:r>
      <w:r w:rsidR="00B52E41">
        <w:rPr>
          <w:lang w:val="en-US"/>
        </w:rPr>
        <w:t>s</w:t>
      </w:r>
      <w:r>
        <w:rPr>
          <w:lang w:val="en-US"/>
        </w:rPr>
        <w:t xml:space="preserve"> </w:t>
      </w:r>
      <w:r w:rsidR="009B1B13">
        <w:rPr>
          <w:lang w:val="en-US"/>
        </w:rPr>
        <w:t>specific</w:t>
      </w:r>
      <w:r w:rsidR="00461293">
        <w:rPr>
          <w:lang w:val="en-US"/>
        </w:rPr>
        <w:t xml:space="preserve"> statistical</w:t>
      </w:r>
      <w:r>
        <w:rPr>
          <w:lang w:val="en-US"/>
        </w:rPr>
        <w:t xml:space="preserve"> properties:</w:t>
      </w:r>
    </w:p>
    <w:p w:rsidR="00FF55A5" w:rsidRDefault="00FF55A5" w:rsidP="00FF55A5">
      <w:pPr>
        <w:pStyle w:val="ListParagraph"/>
        <w:numPr>
          <w:ilvl w:val="0"/>
          <w:numId w:val="2"/>
        </w:numPr>
        <w:rPr>
          <w:lang w:val="en-US"/>
        </w:rPr>
      </w:pPr>
      <w:r>
        <w:rPr>
          <w:lang w:val="en-US"/>
        </w:rPr>
        <w:t xml:space="preserve">GTIN: </w:t>
      </w:r>
      <w:r w:rsidR="00461293">
        <w:rPr>
          <w:lang w:val="en-US"/>
        </w:rPr>
        <w:t xml:space="preserve">12 to 14 digits, however, there are hardly more than 100k distinct barcodes being sold </w:t>
      </w:r>
      <w:r w:rsidR="00B52E41">
        <w:rPr>
          <w:lang w:val="en-US"/>
        </w:rPr>
        <w:t>on</w:t>
      </w:r>
      <w:r w:rsidR="00461293">
        <w:rPr>
          <w:lang w:val="en-US"/>
        </w:rPr>
        <w:t xml:space="preserve"> any given day, even </w:t>
      </w:r>
      <w:r w:rsidR="00B52E41">
        <w:rPr>
          <w:lang w:val="en-US"/>
        </w:rPr>
        <w:t>for</w:t>
      </w:r>
      <w:r w:rsidR="00461293">
        <w:rPr>
          <w:lang w:val="en-US"/>
        </w:rPr>
        <w:t xml:space="preserve"> the largest retail networks.</w:t>
      </w:r>
    </w:p>
    <w:p w:rsidR="00FF55A5" w:rsidRDefault="00461293" w:rsidP="00FF55A5">
      <w:pPr>
        <w:pStyle w:val="ListParagraph"/>
        <w:numPr>
          <w:ilvl w:val="0"/>
          <w:numId w:val="2"/>
        </w:numPr>
        <w:rPr>
          <w:lang w:val="en-US"/>
        </w:rPr>
      </w:pPr>
      <w:r>
        <w:rPr>
          <w:lang w:val="en-US"/>
        </w:rPr>
        <w:t>The purchased quantity, wh</w:t>
      </w:r>
      <w:r w:rsidR="000C4E8A">
        <w:rPr>
          <w:lang w:val="en-US"/>
        </w:rPr>
        <w:t>ich frequently equals</w:t>
      </w:r>
      <w:r>
        <w:rPr>
          <w:lang w:val="en-US"/>
        </w:rPr>
        <w:t xml:space="preserve"> 1. Our measurements indicate that for grocery retail, about 85% of the </w:t>
      </w:r>
      <w:r w:rsidR="00B52E41">
        <w:rPr>
          <w:lang w:val="en-US"/>
        </w:rPr>
        <w:t xml:space="preserve">receipt </w:t>
      </w:r>
      <w:r>
        <w:rPr>
          <w:lang w:val="en-US"/>
        </w:rPr>
        <w:t>lines have a quantity of 1.</w:t>
      </w:r>
    </w:p>
    <w:p w:rsidR="00FF55A5" w:rsidRDefault="00461293" w:rsidP="00FF55A5">
      <w:pPr>
        <w:pStyle w:val="ListParagraph"/>
        <w:numPr>
          <w:ilvl w:val="0"/>
          <w:numId w:val="2"/>
        </w:numPr>
        <w:rPr>
          <w:lang w:val="en-US"/>
        </w:rPr>
      </w:pPr>
      <w:r>
        <w:rPr>
          <w:lang w:val="en-US"/>
        </w:rPr>
        <w:t xml:space="preserve">Unit prices typically follow a </w:t>
      </w:r>
      <w:r>
        <w:rPr>
          <w:i/>
          <w:lang w:val="en-US"/>
        </w:rPr>
        <w:t>price grid</w:t>
      </w:r>
      <w:r>
        <w:rPr>
          <w:lang w:val="en-US"/>
        </w:rPr>
        <w:t>: 49cts is much more fr</w:t>
      </w:r>
      <w:r w:rsidR="000C4E8A">
        <w:rPr>
          <w:lang w:val="en-US"/>
        </w:rPr>
        <w:t xml:space="preserve">equent than 51cts. Hence, </w:t>
      </w:r>
      <w:r>
        <w:rPr>
          <w:lang w:val="en-US"/>
        </w:rPr>
        <w:t xml:space="preserve">frequent prices </w:t>
      </w:r>
      <w:r w:rsidR="00B52E41">
        <w:rPr>
          <w:lang w:val="en-US"/>
        </w:rPr>
        <w:t>can</w:t>
      </w:r>
      <w:r>
        <w:rPr>
          <w:lang w:val="en-US"/>
        </w:rPr>
        <w:t xml:space="preserve"> be leveraged f</w:t>
      </w:r>
      <w:r w:rsidR="00B52E41">
        <w:rPr>
          <w:lang w:val="en-US"/>
        </w:rPr>
        <w:t>or</w:t>
      </w:r>
      <w:r>
        <w:rPr>
          <w:lang w:val="en-US"/>
        </w:rPr>
        <w:t xml:space="preserve"> compression.</w:t>
      </w:r>
    </w:p>
    <w:p w:rsidR="00FF55A5" w:rsidRDefault="00461293" w:rsidP="00FF55A5">
      <w:pPr>
        <w:pStyle w:val="ListParagraph"/>
        <w:numPr>
          <w:ilvl w:val="0"/>
          <w:numId w:val="2"/>
        </w:numPr>
        <w:rPr>
          <w:lang w:val="en-US"/>
        </w:rPr>
      </w:pPr>
      <w:r>
        <w:rPr>
          <w:lang w:val="en-US"/>
        </w:rPr>
        <w:t>The</w:t>
      </w:r>
      <w:r w:rsidR="00FF55A5">
        <w:rPr>
          <w:lang w:val="en-US"/>
        </w:rPr>
        <w:t xml:space="preserve"> option</w:t>
      </w:r>
      <w:r>
        <w:rPr>
          <w:lang w:val="en-US"/>
        </w:rPr>
        <w:t xml:space="preserve">al discount follows a pattern quasi-identical to </w:t>
      </w:r>
      <w:r w:rsidR="00B52E41">
        <w:rPr>
          <w:lang w:val="en-US"/>
        </w:rPr>
        <w:t xml:space="preserve">prices; however the most frequent discount value is </w:t>
      </w:r>
      <w:r w:rsidR="00B52E41" w:rsidRPr="00B52E41">
        <w:rPr>
          <w:i/>
          <w:lang w:val="en-US"/>
        </w:rPr>
        <w:t>zero</w:t>
      </w:r>
      <w:r>
        <w:rPr>
          <w:lang w:val="en-US"/>
        </w:rPr>
        <w:t>.</w:t>
      </w:r>
    </w:p>
    <w:p w:rsidR="00FF55A5" w:rsidRDefault="00FF55A5" w:rsidP="00FF55A5">
      <w:pPr>
        <w:pStyle w:val="ListParagraph"/>
        <w:numPr>
          <w:ilvl w:val="0"/>
          <w:numId w:val="2"/>
        </w:numPr>
        <w:rPr>
          <w:lang w:val="en-US"/>
        </w:rPr>
      </w:pPr>
      <w:r>
        <w:rPr>
          <w:lang w:val="en-US"/>
        </w:rPr>
        <w:t>VAT rate</w:t>
      </w:r>
      <w:r w:rsidR="00461293">
        <w:rPr>
          <w:lang w:val="en-US"/>
        </w:rPr>
        <w:t>s</w:t>
      </w:r>
      <w:r>
        <w:rPr>
          <w:lang w:val="en-US"/>
        </w:rPr>
        <w:t xml:space="preserve"> </w:t>
      </w:r>
      <w:r w:rsidR="00461293">
        <w:rPr>
          <w:lang w:val="en-US"/>
        </w:rPr>
        <w:t>have a very limited diversity (dozens at most).</w:t>
      </w:r>
    </w:p>
    <w:p w:rsidR="00254643" w:rsidRDefault="00CB7EBE" w:rsidP="00254643">
      <w:pPr>
        <w:rPr>
          <w:lang w:val="en-US"/>
        </w:rPr>
      </w:pPr>
      <w:r>
        <w:rPr>
          <w:lang w:val="en-US"/>
        </w:rPr>
        <w:t>Representing GTIN</w:t>
      </w:r>
      <w:r w:rsidR="000C4E8A">
        <w:rPr>
          <w:lang w:val="en-US"/>
        </w:rPr>
        <w:t>s</w:t>
      </w:r>
      <w:r>
        <w:rPr>
          <w:lang w:val="en-US"/>
        </w:rPr>
        <w:t xml:space="preserve"> with 10+ bytes </w:t>
      </w:r>
      <w:r w:rsidR="00FD7DC9">
        <w:rPr>
          <w:lang w:val="en-US"/>
        </w:rPr>
        <w:t>is</w:t>
      </w:r>
      <w:r>
        <w:rPr>
          <w:lang w:val="en-US"/>
        </w:rPr>
        <w:t xml:space="preserve"> a waste</w:t>
      </w:r>
      <w:r w:rsidR="00B52E41">
        <w:rPr>
          <w:lang w:val="en-US"/>
        </w:rPr>
        <w:t xml:space="preserve"> of</w:t>
      </w:r>
      <w:r>
        <w:rPr>
          <w:lang w:val="en-US"/>
        </w:rPr>
        <w:t xml:space="preserve"> </w:t>
      </w:r>
      <w:r w:rsidR="00FD7DC9">
        <w:rPr>
          <w:lang w:val="en-US"/>
        </w:rPr>
        <w:t>storage</w:t>
      </w:r>
      <w:r>
        <w:rPr>
          <w:lang w:val="en-US"/>
        </w:rPr>
        <w:t>, because t</w:t>
      </w:r>
      <w:r w:rsidR="00FD7DC9">
        <w:rPr>
          <w:lang w:val="en-US"/>
        </w:rPr>
        <w:t>he</w:t>
      </w:r>
      <w:r>
        <w:rPr>
          <w:lang w:val="en-US"/>
        </w:rPr>
        <w:t xml:space="preserve"> total number of distinct GTINs in existence is only</w:t>
      </w:r>
      <w:r w:rsidR="00B52E41">
        <w:rPr>
          <w:lang w:val="en-US"/>
        </w:rPr>
        <w:t xml:space="preserve"> a tiny fraction of the potential number of combinations.</w:t>
      </w:r>
    </w:p>
    <w:p w:rsidR="00CB7EBE" w:rsidRDefault="00CB7EBE" w:rsidP="00254643">
      <w:pPr>
        <w:rPr>
          <w:lang w:val="en-US"/>
        </w:rPr>
      </w:pPr>
      <w:r>
        <w:rPr>
          <w:lang w:val="en-US"/>
        </w:rPr>
        <w:t xml:space="preserve">Thus, instead, </w:t>
      </w:r>
      <w:r w:rsidRPr="00B52E41">
        <w:rPr>
          <w:i/>
          <w:lang w:val="en-US"/>
        </w:rPr>
        <w:t>ReceiptStream</w:t>
      </w:r>
      <w:r>
        <w:rPr>
          <w:lang w:val="en-US"/>
        </w:rPr>
        <w:t xml:space="preserve"> replaces GTINs </w:t>
      </w:r>
      <w:r w:rsidR="00B52E41">
        <w:rPr>
          <w:lang w:val="en-US"/>
        </w:rPr>
        <w:t>with</w:t>
      </w:r>
      <w:r>
        <w:rPr>
          <w:lang w:val="en-US"/>
        </w:rPr>
        <w:t xml:space="preserve"> 7-bit encoded integers, called </w:t>
      </w:r>
      <w:proofErr w:type="spellStart"/>
      <w:r>
        <w:rPr>
          <w:i/>
          <w:lang w:val="en-US"/>
        </w:rPr>
        <w:t>varint</w:t>
      </w:r>
      <w:proofErr w:type="spellEnd"/>
      <w:r w:rsidR="000C4E8A">
        <w:rPr>
          <w:lang w:val="en-US"/>
        </w:rPr>
        <w:t xml:space="preserve">, </w:t>
      </w:r>
      <w:r>
        <w:rPr>
          <w:lang w:val="en-US"/>
        </w:rPr>
        <w:t>i.e. in</w:t>
      </w:r>
      <w:r w:rsidR="000C4E8A">
        <w:rPr>
          <w:lang w:val="en-US"/>
        </w:rPr>
        <w:t>tegers of varying size</w:t>
      </w:r>
      <w:r>
        <w:rPr>
          <w:lang w:val="en-US"/>
        </w:rPr>
        <w:t xml:space="preserve">. The principle </w:t>
      </w:r>
      <w:r w:rsidR="00B52E41">
        <w:rPr>
          <w:lang w:val="en-US"/>
        </w:rPr>
        <w:t>behind</w:t>
      </w:r>
      <w:r>
        <w:rPr>
          <w:lang w:val="en-US"/>
        </w:rPr>
        <w:t xml:space="preserve"> those varints is simple: the 8</w:t>
      </w:r>
      <w:r w:rsidRPr="00CB7EBE">
        <w:rPr>
          <w:vertAlign w:val="superscript"/>
          <w:lang w:val="en-US"/>
        </w:rPr>
        <w:t>th</w:t>
      </w:r>
      <w:r>
        <w:rPr>
          <w:lang w:val="en-US"/>
        </w:rPr>
        <w:t xml:space="preserve"> bit indicates if the next byte should be read as part of the current </w:t>
      </w:r>
      <w:r w:rsidR="000C4E8A">
        <w:rPr>
          <w:lang w:val="en-US"/>
        </w:rPr>
        <w:t>integer</w:t>
      </w:r>
      <w:r>
        <w:rPr>
          <w:lang w:val="en-US"/>
        </w:rPr>
        <w:t xml:space="preserve">. </w:t>
      </w:r>
      <w:r w:rsidR="00B52E41">
        <w:rPr>
          <w:lang w:val="en-US"/>
        </w:rPr>
        <w:t>As a result, v</w:t>
      </w:r>
      <w:r w:rsidR="000C4E8A">
        <w:rPr>
          <w:lang w:val="en-US"/>
        </w:rPr>
        <w:t>alues</w:t>
      </w:r>
      <w:r>
        <w:rPr>
          <w:lang w:val="en-US"/>
        </w:rPr>
        <w:t xml:space="preserve"> between 0 and 127 need only a single byte to be represented. </w:t>
      </w:r>
    </w:p>
    <w:p w:rsidR="00CB7EBE" w:rsidRPr="00CB7EBE" w:rsidRDefault="00CB7EBE" w:rsidP="00254643">
      <w:pPr>
        <w:rPr>
          <w:lang w:val="en-US"/>
        </w:rPr>
      </w:pPr>
      <w:r>
        <w:rPr>
          <w:lang w:val="en-US"/>
        </w:rPr>
        <w:t xml:space="preserve">Intuitively, the </w:t>
      </w:r>
      <w:r w:rsidR="00B52E41">
        <w:rPr>
          <w:lang w:val="en-US"/>
        </w:rPr>
        <w:t>varint format assumes that small</w:t>
      </w:r>
      <w:r>
        <w:rPr>
          <w:lang w:val="en-US"/>
        </w:rPr>
        <w:t xml:space="preserve"> values </w:t>
      </w:r>
      <w:r w:rsidR="004506CE">
        <w:rPr>
          <w:lang w:val="en-US"/>
        </w:rPr>
        <w:t>are</w:t>
      </w:r>
      <w:r>
        <w:rPr>
          <w:lang w:val="en-US"/>
        </w:rPr>
        <w:t xml:space="preserve"> much more frequent than </w:t>
      </w:r>
      <w:r w:rsidR="00B52E41">
        <w:rPr>
          <w:lang w:val="en-US"/>
        </w:rPr>
        <w:t>large</w:t>
      </w:r>
      <w:r>
        <w:rPr>
          <w:lang w:val="en-US"/>
        </w:rPr>
        <w:t xml:space="preserve"> values. </w:t>
      </w:r>
      <w:r w:rsidRPr="00B52E41">
        <w:rPr>
          <w:i/>
          <w:lang w:val="en-US"/>
        </w:rPr>
        <w:t>ReceiptStream</w:t>
      </w:r>
      <w:r>
        <w:rPr>
          <w:lang w:val="en-US"/>
        </w:rPr>
        <w:t xml:space="preserve"> leverages this property by making sure that, indeed, </w:t>
      </w:r>
      <w:r w:rsidR="00B52E41">
        <w:rPr>
          <w:lang w:val="en-US"/>
        </w:rPr>
        <w:t>small</w:t>
      </w:r>
      <w:r>
        <w:rPr>
          <w:lang w:val="en-US"/>
        </w:rPr>
        <w:t xml:space="preserve"> values are much more frequent</w:t>
      </w:r>
      <w:r w:rsidR="004506CE">
        <w:rPr>
          <w:lang w:val="en-US"/>
        </w:rPr>
        <w:t xml:space="preserve"> than </w:t>
      </w:r>
      <w:r w:rsidR="00B52E41">
        <w:rPr>
          <w:lang w:val="en-US"/>
        </w:rPr>
        <w:t>large</w:t>
      </w:r>
      <w:r w:rsidR="004506CE">
        <w:rPr>
          <w:lang w:val="en-US"/>
        </w:rPr>
        <w:t xml:space="preserve"> ones</w:t>
      </w:r>
      <w:r>
        <w:rPr>
          <w:lang w:val="en-US"/>
        </w:rPr>
        <w:t>.</w:t>
      </w:r>
    </w:p>
    <w:p w:rsidR="00254643" w:rsidRPr="00254643" w:rsidRDefault="00CB7EBE" w:rsidP="00254643">
      <w:pPr>
        <w:rPr>
          <w:lang w:val="en-US"/>
        </w:rPr>
      </w:pPr>
      <w:r>
        <w:rPr>
          <w:lang w:val="en-US"/>
        </w:rPr>
        <w:t xml:space="preserve">The illustration below describes </w:t>
      </w:r>
      <w:r w:rsidR="00E50E31">
        <w:rPr>
          <w:lang w:val="en-US"/>
        </w:rPr>
        <w:t>our</w:t>
      </w:r>
      <w:r>
        <w:rPr>
          <w:lang w:val="en-US"/>
        </w:rPr>
        <w:t xml:space="preserve"> binary representation of </w:t>
      </w:r>
      <w:r w:rsidR="00E50E31">
        <w:rPr>
          <w:lang w:val="en-US"/>
        </w:rPr>
        <w:t xml:space="preserve">a </w:t>
      </w:r>
      <w:r>
        <w:rPr>
          <w:lang w:val="en-US"/>
        </w:rPr>
        <w:t>receipt line:</w:t>
      </w:r>
    </w:p>
    <w:p w:rsidR="00254643" w:rsidRDefault="00254643" w:rsidP="00461293">
      <w:pPr>
        <w:rPr>
          <w:lang w:val="en-US"/>
        </w:rPr>
      </w:pPr>
      <w:r>
        <w:rPr>
          <w:noProof/>
          <w:lang w:eastAsia="fr-FR"/>
        </w:rPr>
        <w:lastRenderedPageBreak/>
        <w:drawing>
          <wp:inline distT="0" distB="0" distL="0" distR="0" wp14:anchorId="69B77115" wp14:editId="3D7A347B">
            <wp:extent cx="5760720" cy="1036824"/>
            <wp:effectExtent l="0" t="0" r="0" b="0"/>
            <wp:docPr id="1" name="Picture 1" descr="C:\Users\JoannesVermorel\Desktop\receipt-line-binar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nesVermorel\Desktop\receipt-line-binary-layo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36824"/>
                    </a:xfrm>
                    <a:prstGeom prst="rect">
                      <a:avLst/>
                    </a:prstGeom>
                    <a:noFill/>
                    <a:ln>
                      <a:noFill/>
                    </a:ln>
                  </pic:spPr>
                </pic:pic>
              </a:graphicData>
            </a:graphic>
          </wp:inline>
        </w:drawing>
      </w:r>
    </w:p>
    <w:p w:rsidR="00254643" w:rsidRDefault="00CB7EBE" w:rsidP="00461293">
      <w:pPr>
        <w:rPr>
          <w:lang w:val="en-US"/>
        </w:rPr>
      </w:pPr>
      <w:r>
        <w:rPr>
          <w:lang w:val="en-US"/>
        </w:rPr>
        <w:t xml:space="preserve">In particular, the GTIN and </w:t>
      </w:r>
      <w:r w:rsidR="00E50E31">
        <w:rPr>
          <w:lang w:val="en-US"/>
        </w:rPr>
        <w:t xml:space="preserve">the </w:t>
      </w:r>
      <w:r>
        <w:rPr>
          <w:lang w:val="en-US"/>
        </w:rPr>
        <w:t xml:space="preserve">price are replaced by two indexes </w:t>
      </w:r>
      <w:r w:rsidR="00DF7CE6">
        <w:rPr>
          <w:lang w:val="en-US"/>
        </w:rPr>
        <w:t xml:space="preserve">written as varints. Naturally, this representation implies that </w:t>
      </w:r>
      <w:r w:rsidR="00DF7CE6" w:rsidRPr="007E1897">
        <w:rPr>
          <w:i/>
          <w:lang w:val="en-US"/>
        </w:rPr>
        <w:t>ReceiptStream</w:t>
      </w:r>
      <w:r w:rsidR="00DF7CE6">
        <w:rPr>
          <w:lang w:val="en-US"/>
        </w:rPr>
        <w:t xml:space="preserve"> maintains two lookups</w:t>
      </w:r>
      <w:r w:rsidR="00DF7CE6">
        <w:rPr>
          <w:rStyle w:val="FootnoteReference"/>
          <w:lang w:val="en-US"/>
        </w:rPr>
        <w:footnoteReference w:id="3"/>
      </w:r>
      <w:r w:rsidR="00DF7CE6">
        <w:rPr>
          <w:lang w:val="en-US"/>
        </w:rPr>
        <w:t xml:space="preserve"> mapping between indexes </w:t>
      </w:r>
      <w:r w:rsidR="007E1897">
        <w:rPr>
          <w:lang w:val="en-US"/>
        </w:rPr>
        <w:t>toward</w:t>
      </w:r>
      <w:r w:rsidR="00DF7CE6">
        <w:rPr>
          <w:lang w:val="en-US"/>
        </w:rPr>
        <w:t xml:space="preserve"> the actual GTIN and price values.</w:t>
      </w:r>
    </w:p>
    <w:p w:rsidR="00DF7CE6" w:rsidRPr="00DF7CE6" w:rsidRDefault="00DF7CE6" w:rsidP="00461293">
      <w:pPr>
        <w:rPr>
          <w:lang w:val="en-US"/>
        </w:rPr>
      </w:pPr>
      <w:r>
        <w:rPr>
          <w:lang w:val="en-US"/>
        </w:rPr>
        <w:t>Then, the 3</w:t>
      </w:r>
      <w:r w:rsidRPr="00DF7CE6">
        <w:rPr>
          <w:vertAlign w:val="superscript"/>
          <w:lang w:val="en-US"/>
        </w:rPr>
        <w:t>rd</w:t>
      </w:r>
      <w:r>
        <w:rPr>
          <w:lang w:val="en-US"/>
        </w:rPr>
        <w:t xml:space="preserve"> block has a size of exactly </w:t>
      </w:r>
      <w:r w:rsidR="00072123">
        <w:rPr>
          <w:lang w:val="en-US"/>
        </w:rPr>
        <w:t>1 byte</w:t>
      </w:r>
      <w:r>
        <w:rPr>
          <w:lang w:val="en-US"/>
        </w:rPr>
        <w:t xml:space="preserve">. It contains 2 </w:t>
      </w:r>
      <w:r w:rsidR="004506CE">
        <w:rPr>
          <w:lang w:val="en-US"/>
        </w:rPr>
        <w:t>Boolean</w:t>
      </w:r>
      <w:r>
        <w:rPr>
          <w:lang w:val="en-US"/>
        </w:rPr>
        <w:t xml:space="preserve"> flags indicating if </w:t>
      </w:r>
      <w:r>
        <w:rPr>
          <w:i/>
          <w:lang w:val="en-US"/>
        </w:rPr>
        <w:t>quantity is not one</w:t>
      </w:r>
      <w:r>
        <w:rPr>
          <w:lang w:val="en-US"/>
        </w:rPr>
        <w:t xml:space="preserve"> and if </w:t>
      </w:r>
      <w:r>
        <w:rPr>
          <w:i/>
          <w:lang w:val="en-US"/>
        </w:rPr>
        <w:t>discount is not zero</w:t>
      </w:r>
      <w:r w:rsidR="00072123">
        <w:rPr>
          <w:lang w:val="en-US"/>
        </w:rPr>
        <w:t xml:space="preserve">. If </w:t>
      </w:r>
      <w:r w:rsidR="007E1897">
        <w:rPr>
          <w:lang w:val="en-US"/>
        </w:rPr>
        <w:t xml:space="preserve">the </w:t>
      </w:r>
      <w:r w:rsidR="00072123">
        <w:rPr>
          <w:lang w:val="en-US"/>
        </w:rPr>
        <w:t>quantity</w:t>
      </w:r>
      <w:r>
        <w:rPr>
          <w:lang w:val="en-US"/>
        </w:rPr>
        <w:t xml:space="preserve"> equal</w:t>
      </w:r>
      <w:r w:rsidR="00072123">
        <w:rPr>
          <w:lang w:val="en-US"/>
        </w:rPr>
        <w:t>s</w:t>
      </w:r>
      <w:r>
        <w:rPr>
          <w:lang w:val="en-US"/>
        </w:rPr>
        <w:t xml:space="preserve"> one then the 4</w:t>
      </w:r>
      <w:r w:rsidRPr="00DF7CE6">
        <w:rPr>
          <w:vertAlign w:val="superscript"/>
          <w:lang w:val="en-US"/>
        </w:rPr>
        <w:t>th</w:t>
      </w:r>
      <w:r>
        <w:rPr>
          <w:lang w:val="en-US"/>
        </w:rPr>
        <w:t xml:space="preserve"> block is omitted. Similarly if the discount </w:t>
      </w:r>
      <w:r w:rsidR="007E1897">
        <w:rPr>
          <w:lang w:val="en-US"/>
        </w:rPr>
        <w:t>equals</w:t>
      </w:r>
      <w:r>
        <w:rPr>
          <w:lang w:val="en-US"/>
        </w:rPr>
        <w:t xml:space="preserve"> zero, then</w:t>
      </w:r>
      <w:r w:rsidR="007E1897">
        <w:rPr>
          <w:lang w:val="en-US"/>
        </w:rPr>
        <w:t xml:space="preserve"> the</w:t>
      </w:r>
      <w:r>
        <w:rPr>
          <w:lang w:val="en-US"/>
        </w:rPr>
        <w:t xml:space="preserve"> 5</w:t>
      </w:r>
      <w:r w:rsidRPr="00DF7CE6">
        <w:rPr>
          <w:vertAlign w:val="superscript"/>
          <w:lang w:val="en-US"/>
        </w:rPr>
        <w:t>th</w:t>
      </w:r>
      <w:r>
        <w:rPr>
          <w:lang w:val="en-US"/>
        </w:rPr>
        <w:t xml:space="preserve"> block is omitted. This pattern leaves room for 64 distinct VAT rates which is vastly sufficient in practice.</w:t>
      </w:r>
    </w:p>
    <w:p w:rsidR="00CB7EBE" w:rsidRDefault="00EE15EF" w:rsidP="00461293">
      <w:pPr>
        <w:rPr>
          <w:lang w:val="en-US"/>
        </w:rPr>
      </w:pPr>
      <w:r>
        <w:rPr>
          <w:lang w:val="en-US"/>
        </w:rPr>
        <w:t xml:space="preserve">Quantities are represented by varints directly (quantities larger than 127 are extremely infrequent), while </w:t>
      </w:r>
      <w:r w:rsidR="00DF7CE6">
        <w:rPr>
          <w:lang w:val="en-US"/>
        </w:rPr>
        <w:t>VAT rate</w:t>
      </w:r>
      <w:r>
        <w:rPr>
          <w:lang w:val="en-US"/>
        </w:rPr>
        <w:t>s</w:t>
      </w:r>
      <w:r w:rsidR="00DF7CE6">
        <w:rPr>
          <w:lang w:val="en-US"/>
        </w:rPr>
        <w:t>, and discount</w:t>
      </w:r>
      <w:r>
        <w:rPr>
          <w:lang w:val="en-US"/>
        </w:rPr>
        <w:t>s</w:t>
      </w:r>
      <w:r w:rsidR="00DF7CE6">
        <w:rPr>
          <w:lang w:val="en-US"/>
        </w:rPr>
        <w:t xml:space="preserve"> get represented through indexes, and thus involve </w:t>
      </w:r>
      <w:r>
        <w:rPr>
          <w:lang w:val="en-US"/>
        </w:rPr>
        <w:t>2</w:t>
      </w:r>
      <w:r w:rsidR="00DF7CE6">
        <w:rPr>
          <w:lang w:val="en-US"/>
        </w:rPr>
        <w:t xml:space="preserve"> </w:t>
      </w:r>
      <w:r>
        <w:rPr>
          <w:lang w:val="en-US"/>
        </w:rPr>
        <w:t>more</w:t>
      </w:r>
      <w:r w:rsidR="00DF7CE6">
        <w:rPr>
          <w:lang w:val="en-US"/>
        </w:rPr>
        <w:t xml:space="preserve"> lookups. </w:t>
      </w:r>
      <w:r w:rsidR="007E1897">
        <w:rPr>
          <w:lang w:val="en-US"/>
        </w:rPr>
        <w:t>I</w:t>
      </w:r>
      <w:r w:rsidR="00DF7CE6">
        <w:rPr>
          <w:lang w:val="en-US"/>
        </w:rPr>
        <w:t xml:space="preserve">n practice, the size </w:t>
      </w:r>
      <w:r w:rsidR="007E1897">
        <w:rPr>
          <w:lang w:val="en-US"/>
        </w:rPr>
        <w:t xml:space="preserve">of </w:t>
      </w:r>
      <w:r w:rsidR="00DF7CE6">
        <w:rPr>
          <w:lang w:val="en-US"/>
        </w:rPr>
        <w:t>the GTIN lookup dwarf</w:t>
      </w:r>
      <w:r w:rsidR="007E1897">
        <w:rPr>
          <w:lang w:val="en-US"/>
        </w:rPr>
        <w:t>s</w:t>
      </w:r>
      <w:r w:rsidR="00DF7CE6">
        <w:rPr>
          <w:lang w:val="en-US"/>
        </w:rPr>
        <w:t xml:space="preserve"> the size of </w:t>
      </w:r>
      <w:r>
        <w:rPr>
          <w:lang w:val="en-US"/>
        </w:rPr>
        <w:t>the 3</w:t>
      </w:r>
      <w:r w:rsidR="00DF7CE6">
        <w:rPr>
          <w:lang w:val="en-US"/>
        </w:rPr>
        <w:t xml:space="preserve"> other lookups put tog</w:t>
      </w:r>
      <w:r w:rsidR="007E1897">
        <w:rPr>
          <w:lang w:val="en-US"/>
        </w:rPr>
        <w:t xml:space="preserve">ether. Yet, the GTIN lookup remains below 50MB in memory. </w:t>
      </w:r>
    </w:p>
    <w:p w:rsidR="00DF7CE6" w:rsidRDefault="00EE15EF" w:rsidP="00461293">
      <w:pPr>
        <w:rPr>
          <w:lang w:val="en-US"/>
        </w:rPr>
      </w:pPr>
      <w:r>
        <w:rPr>
          <w:lang w:val="en-US"/>
        </w:rPr>
        <w:t xml:space="preserve">The content of a receipt is represented by the concatenation of all the receipt lines. Before writing down the first receipt line, </w:t>
      </w:r>
      <w:r w:rsidRPr="007E1897">
        <w:rPr>
          <w:i/>
          <w:lang w:val="en-US"/>
        </w:rPr>
        <w:t>ReceiptStream</w:t>
      </w:r>
      <w:r>
        <w:rPr>
          <w:lang w:val="en-US"/>
        </w:rPr>
        <w:t xml:space="preserve"> writes down a varint indicating how many lines should be read as part of the current receipt.</w:t>
      </w:r>
    </w:p>
    <w:p w:rsidR="00EE15EF" w:rsidRDefault="00EE15EF" w:rsidP="00EE15EF">
      <w:pPr>
        <w:pStyle w:val="Heading2"/>
        <w:rPr>
          <w:lang w:val="en-US"/>
        </w:rPr>
      </w:pPr>
      <w:proofErr w:type="spellStart"/>
      <w:r>
        <w:rPr>
          <w:lang w:val="en-US"/>
        </w:rPr>
        <w:t>Rough</w:t>
      </w:r>
      <w:r w:rsidR="004506CE">
        <w:rPr>
          <w:lang w:val="en-US"/>
        </w:rPr>
        <w:t>S</w:t>
      </w:r>
      <w:r>
        <w:rPr>
          <w:lang w:val="en-US"/>
        </w:rPr>
        <w:t>ort</w:t>
      </w:r>
      <w:proofErr w:type="spellEnd"/>
      <w:r>
        <w:rPr>
          <w:lang w:val="en-US"/>
        </w:rPr>
        <w:t xml:space="preserve"> as an approximate bubble sort</w:t>
      </w:r>
    </w:p>
    <w:p w:rsidR="00EE15EF" w:rsidRDefault="00EE15EF" w:rsidP="00461293">
      <w:pPr>
        <w:rPr>
          <w:lang w:val="en-US"/>
        </w:rPr>
      </w:pPr>
      <w:r>
        <w:rPr>
          <w:lang w:val="en-US"/>
        </w:rPr>
        <w:t xml:space="preserve">In order to achieve a very compact representation of the receipt lines with the binary representation outlined in the previous section, we need to allocate the most frequent GTINs to the lower index values. </w:t>
      </w:r>
    </w:p>
    <w:p w:rsidR="00EE15EF" w:rsidRDefault="00EE15EF" w:rsidP="00461293">
      <w:pPr>
        <w:rPr>
          <w:lang w:val="en-US"/>
        </w:rPr>
      </w:pPr>
      <w:r>
        <w:rPr>
          <w:lang w:val="en-US"/>
        </w:rPr>
        <w:t>A similar process needs to be applied to other fields; however fo</w:t>
      </w:r>
      <w:r w:rsidR="000C4E8A">
        <w:rPr>
          <w:lang w:val="en-US"/>
        </w:rPr>
        <w:t>r the sake of concision</w:t>
      </w:r>
      <w:r w:rsidR="007E1897">
        <w:rPr>
          <w:lang w:val="en-US"/>
        </w:rPr>
        <w:t>,</w:t>
      </w:r>
      <w:r w:rsidR="000C4E8A">
        <w:rPr>
          <w:lang w:val="en-US"/>
        </w:rPr>
        <w:t xml:space="preserve"> we </w:t>
      </w:r>
      <w:r>
        <w:rPr>
          <w:lang w:val="en-US"/>
        </w:rPr>
        <w:t>only descri</w:t>
      </w:r>
      <w:r w:rsidR="000C4E8A">
        <w:rPr>
          <w:lang w:val="en-US"/>
        </w:rPr>
        <w:t>be</w:t>
      </w:r>
      <w:r>
        <w:rPr>
          <w:lang w:val="en-US"/>
        </w:rPr>
        <w:t xml:space="preserve"> the GTIN case in the following: </w:t>
      </w:r>
      <w:r w:rsidRPr="007E1897">
        <w:rPr>
          <w:i/>
          <w:lang w:val="en-US"/>
        </w:rPr>
        <w:t>ReceiptStream</w:t>
      </w:r>
      <w:r>
        <w:rPr>
          <w:lang w:val="en-US"/>
        </w:rPr>
        <w:t xml:space="preserve"> treats prices, discounts and VAT rates in an identical manner.</w:t>
      </w:r>
    </w:p>
    <w:p w:rsidR="00EE15EF" w:rsidRDefault="00EE15EF" w:rsidP="00461293">
      <w:pPr>
        <w:rPr>
          <w:lang w:val="en-US"/>
        </w:rPr>
      </w:pPr>
      <w:r>
        <w:rPr>
          <w:lang w:val="en-US"/>
        </w:rPr>
        <w:t xml:space="preserve">The naïve way to </w:t>
      </w:r>
      <w:r w:rsidR="007E1897">
        <w:rPr>
          <w:lang w:val="en-US"/>
        </w:rPr>
        <w:t>perform</w:t>
      </w:r>
      <w:r w:rsidR="00161BAE">
        <w:rPr>
          <w:lang w:val="en-US"/>
        </w:rPr>
        <w:t xml:space="preserve"> this </w:t>
      </w:r>
      <w:r w:rsidR="000C4E8A">
        <w:rPr>
          <w:lang w:val="en-US"/>
        </w:rPr>
        <w:t>index allocation</w:t>
      </w:r>
      <w:r w:rsidR="00161BAE">
        <w:rPr>
          <w:lang w:val="en-US"/>
        </w:rPr>
        <w:t xml:space="preserve"> consist</w:t>
      </w:r>
      <w:r w:rsidR="000C4E8A">
        <w:rPr>
          <w:lang w:val="en-US"/>
        </w:rPr>
        <w:t>s</w:t>
      </w:r>
      <w:r>
        <w:rPr>
          <w:lang w:val="en-US"/>
        </w:rPr>
        <w:t xml:space="preserve"> in a 2-pass process over the data:</w:t>
      </w:r>
    </w:p>
    <w:p w:rsidR="00EE15EF" w:rsidRDefault="00EE15EF" w:rsidP="00EE15EF">
      <w:pPr>
        <w:pStyle w:val="ListParagraph"/>
        <w:numPr>
          <w:ilvl w:val="0"/>
          <w:numId w:val="9"/>
        </w:numPr>
        <w:rPr>
          <w:lang w:val="en-US"/>
        </w:rPr>
      </w:pPr>
      <w:r>
        <w:rPr>
          <w:lang w:val="en-US"/>
        </w:rPr>
        <w:t>Read all receipts, and build the lookup by sorting GTINs by decreasing frequency.</w:t>
      </w:r>
    </w:p>
    <w:p w:rsidR="00EE15EF" w:rsidRPr="00EE15EF" w:rsidRDefault="00EE15EF" w:rsidP="00EE15EF">
      <w:pPr>
        <w:pStyle w:val="ListParagraph"/>
        <w:numPr>
          <w:ilvl w:val="0"/>
          <w:numId w:val="9"/>
        </w:numPr>
        <w:rPr>
          <w:lang w:val="en-US"/>
        </w:rPr>
      </w:pPr>
      <w:r>
        <w:rPr>
          <w:lang w:val="en-US"/>
        </w:rPr>
        <w:t xml:space="preserve">Read all receipts again, and leverage the lookup established </w:t>
      </w:r>
      <w:r w:rsidR="00161BAE">
        <w:rPr>
          <w:lang w:val="en-US"/>
        </w:rPr>
        <w:t>in (1) to encode.</w:t>
      </w:r>
    </w:p>
    <w:p w:rsidR="00161BAE" w:rsidRDefault="00161BAE" w:rsidP="00461293">
      <w:pPr>
        <w:rPr>
          <w:lang w:val="en-US"/>
        </w:rPr>
      </w:pPr>
      <w:r>
        <w:rPr>
          <w:lang w:val="en-US"/>
        </w:rPr>
        <w:t xml:space="preserve">However, any multi-pass algorithm would </w:t>
      </w:r>
      <w:r w:rsidR="000C4E8A">
        <w:rPr>
          <w:lang w:val="en-US"/>
        </w:rPr>
        <w:t>be rather impractical for production purposes.</w:t>
      </w:r>
      <w:r>
        <w:rPr>
          <w:lang w:val="en-US"/>
        </w:rPr>
        <w:t xml:space="preserve"> </w:t>
      </w:r>
      <w:r w:rsidRPr="007E1897">
        <w:rPr>
          <w:i/>
          <w:lang w:val="en-US"/>
        </w:rPr>
        <w:t>ReceiptStream</w:t>
      </w:r>
      <w:r>
        <w:rPr>
          <w:lang w:val="en-US"/>
        </w:rPr>
        <w:t xml:space="preserve"> is, as the name suggest, an </w:t>
      </w:r>
      <w:r>
        <w:rPr>
          <w:i/>
          <w:lang w:val="en-US"/>
        </w:rPr>
        <w:t>online</w:t>
      </w:r>
      <w:r w:rsidRPr="00161BAE">
        <w:rPr>
          <w:lang w:val="en-US"/>
        </w:rPr>
        <w:t xml:space="preserve"> algorithm that processes </w:t>
      </w:r>
      <w:r>
        <w:rPr>
          <w:lang w:val="en-US"/>
        </w:rPr>
        <w:t xml:space="preserve">the receipts in </w:t>
      </w:r>
      <w:r w:rsidR="007E1897">
        <w:rPr>
          <w:lang w:val="en-US"/>
        </w:rPr>
        <w:t xml:space="preserve">a </w:t>
      </w:r>
      <w:r>
        <w:rPr>
          <w:lang w:val="en-US"/>
        </w:rPr>
        <w:t>strict streaming manner (1-pass only).</w:t>
      </w:r>
    </w:p>
    <w:p w:rsidR="00161BAE" w:rsidRDefault="00161BAE" w:rsidP="00461293">
      <w:pPr>
        <w:rPr>
          <w:lang w:val="en-US"/>
        </w:rPr>
      </w:pPr>
      <w:r>
        <w:rPr>
          <w:lang w:val="en-US"/>
        </w:rPr>
        <w:lastRenderedPageBreak/>
        <w:t xml:space="preserve">It </w:t>
      </w:r>
      <w:r w:rsidR="000C4E8A">
        <w:rPr>
          <w:lang w:val="en-US"/>
        </w:rPr>
        <w:t>is</w:t>
      </w:r>
      <w:r>
        <w:rPr>
          <w:lang w:val="en-US"/>
        </w:rPr>
        <w:t xml:space="preserve"> possible to keep a sorted dictionary of the GTINs (sorted against their respective frequency) and to update this dictionary after reading each indi</w:t>
      </w:r>
      <w:r w:rsidR="000C4E8A">
        <w:rPr>
          <w:lang w:val="en-US"/>
        </w:rPr>
        <w:t xml:space="preserve">vidual receipt. However, we </w:t>
      </w:r>
      <w:r>
        <w:rPr>
          <w:lang w:val="en-US"/>
        </w:rPr>
        <w:t>found out that such a process is relatively CPU intensive.</w:t>
      </w:r>
    </w:p>
    <w:p w:rsidR="00161BAE" w:rsidRDefault="00161BAE" w:rsidP="00461293">
      <w:pPr>
        <w:rPr>
          <w:lang w:val="en-US"/>
        </w:rPr>
      </w:pPr>
      <w:r>
        <w:rPr>
          <w:lang w:val="en-US"/>
        </w:rPr>
        <w:t xml:space="preserve">Instead, </w:t>
      </w:r>
      <w:r w:rsidRPr="007E1897">
        <w:rPr>
          <w:i/>
          <w:lang w:val="en-US"/>
        </w:rPr>
        <w:t>ReceiptStream</w:t>
      </w:r>
      <w:r>
        <w:rPr>
          <w:lang w:val="en-US"/>
        </w:rPr>
        <w:t xml:space="preserve"> relies on an </w:t>
      </w:r>
      <w:r>
        <w:rPr>
          <w:i/>
          <w:lang w:val="en-US"/>
        </w:rPr>
        <w:t>approximate</w:t>
      </w:r>
      <w:r>
        <w:rPr>
          <w:lang w:val="en-US"/>
        </w:rPr>
        <w:t xml:space="preserve"> sorting data structure that we name</w:t>
      </w:r>
      <w:r w:rsidR="000C4E8A">
        <w:rPr>
          <w:lang w:val="en-US"/>
        </w:rPr>
        <w:t xml:space="preserve"> a</w:t>
      </w:r>
      <w:r>
        <w:rPr>
          <w:lang w:val="en-US"/>
        </w:rPr>
        <w:t xml:space="preserve"> </w:t>
      </w:r>
      <w:proofErr w:type="spellStart"/>
      <w:r>
        <w:rPr>
          <w:i/>
          <w:lang w:val="en-US"/>
        </w:rPr>
        <w:t>RoughSort</w:t>
      </w:r>
      <w:proofErr w:type="spellEnd"/>
      <w:r>
        <w:rPr>
          <w:lang w:val="en-US"/>
        </w:rPr>
        <w:t>. It is an approximate variant of the Bubble Sort</w:t>
      </w:r>
      <w:r>
        <w:rPr>
          <w:rStyle w:val="FootnoteReference"/>
          <w:lang w:val="en-US"/>
        </w:rPr>
        <w:footnoteReference w:id="4"/>
      </w:r>
      <w:r>
        <w:rPr>
          <w:lang w:val="en-US"/>
        </w:rPr>
        <w:t xml:space="preserve">. An array containing all the respective frequencies (aka number of observations so far) of the GTIN is maintained. When a new GTIN of index A is observed, its </w:t>
      </w:r>
      <w:r w:rsidR="000C4E8A">
        <w:rPr>
          <w:lang w:val="en-US"/>
        </w:rPr>
        <w:t>observation count</w:t>
      </w:r>
      <w:r>
        <w:rPr>
          <w:lang w:val="en-US"/>
        </w:rPr>
        <w:t xml:space="preserve"> is increased</w:t>
      </w:r>
      <w:r w:rsidR="000C4E8A">
        <w:rPr>
          <w:lang w:val="en-US"/>
        </w:rPr>
        <w:t xml:space="preserve"> of 1</w:t>
      </w:r>
      <w:r>
        <w:rPr>
          <w:lang w:val="en-US"/>
        </w:rPr>
        <w:t xml:space="preserve">. </w:t>
      </w:r>
      <w:r w:rsidR="000C4E8A">
        <w:rPr>
          <w:lang w:val="en-US"/>
        </w:rPr>
        <w:t>I</w:t>
      </w:r>
      <w:r>
        <w:rPr>
          <w:lang w:val="en-US"/>
        </w:rPr>
        <w:t xml:space="preserve">f the </w:t>
      </w:r>
      <w:r w:rsidR="000C4E8A">
        <w:rPr>
          <w:lang w:val="en-US"/>
        </w:rPr>
        <w:t>observation count</w:t>
      </w:r>
      <w:r>
        <w:rPr>
          <w:lang w:val="en-US"/>
        </w:rPr>
        <w:t xml:space="preserve"> of A is greater than the </w:t>
      </w:r>
      <w:r w:rsidR="000C4E8A">
        <w:rPr>
          <w:lang w:val="en-US"/>
        </w:rPr>
        <w:t>observation count</w:t>
      </w:r>
      <w:r>
        <w:rPr>
          <w:lang w:val="en-US"/>
        </w:rPr>
        <w:t xml:space="preserve"> of the GTIN of index B = A / 2, the</w:t>
      </w:r>
      <w:r w:rsidR="000C4E8A">
        <w:rPr>
          <w:lang w:val="en-US"/>
        </w:rPr>
        <w:t>n, the</w:t>
      </w:r>
      <w:r>
        <w:rPr>
          <w:lang w:val="en-US"/>
        </w:rPr>
        <w:t xml:space="preserve"> two GTINs swaps their indexes A and B.</w:t>
      </w:r>
    </w:p>
    <w:p w:rsidR="00161BAE" w:rsidRDefault="00161BAE" w:rsidP="00461293">
      <w:pPr>
        <w:rPr>
          <w:lang w:val="en-US"/>
        </w:rPr>
      </w:pPr>
      <w:r>
        <w:rPr>
          <w:lang w:val="en-US"/>
        </w:rPr>
        <w:t>Th</w:t>
      </w:r>
      <w:r w:rsidR="000C4E8A">
        <w:rPr>
          <w:lang w:val="en-US"/>
        </w:rPr>
        <w:t xml:space="preserve">e </w:t>
      </w:r>
      <w:proofErr w:type="spellStart"/>
      <w:r w:rsidR="000C4E8A">
        <w:rPr>
          <w:i/>
          <w:lang w:val="en-US"/>
        </w:rPr>
        <w:t>RoughSort</w:t>
      </w:r>
      <w:proofErr w:type="spellEnd"/>
      <w:r>
        <w:rPr>
          <w:lang w:val="en-US"/>
        </w:rPr>
        <w:t xml:space="preserve"> maintains only an approximately sorted </w:t>
      </w:r>
      <w:r w:rsidR="000E4686">
        <w:rPr>
          <w:lang w:val="en-US"/>
        </w:rPr>
        <w:t>array</w:t>
      </w:r>
      <w:r>
        <w:rPr>
          <w:lang w:val="en-US"/>
        </w:rPr>
        <w:t>, however:</w:t>
      </w:r>
    </w:p>
    <w:p w:rsidR="00161BAE" w:rsidRDefault="0018145E" w:rsidP="00161BAE">
      <w:pPr>
        <w:pStyle w:val="ListParagraph"/>
        <w:numPr>
          <w:ilvl w:val="0"/>
          <w:numId w:val="10"/>
        </w:numPr>
        <w:rPr>
          <w:lang w:val="en-US"/>
        </w:rPr>
      </w:pPr>
      <w:r>
        <w:rPr>
          <w:lang w:val="en-US"/>
        </w:rPr>
        <w:t xml:space="preserve">Each update </w:t>
      </w:r>
      <w:r w:rsidR="00761285">
        <w:rPr>
          <w:lang w:val="en-US"/>
        </w:rPr>
        <w:t>(</w:t>
      </w:r>
      <w:r>
        <w:rPr>
          <w:lang w:val="en-US"/>
        </w:rPr>
        <w:t xml:space="preserve">of the </w:t>
      </w:r>
      <w:r w:rsidR="00161BAE">
        <w:rPr>
          <w:lang w:val="en-US"/>
        </w:rPr>
        <w:t xml:space="preserve">table </w:t>
      </w:r>
      <w:r>
        <w:rPr>
          <w:lang w:val="en-US"/>
        </w:rPr>
        <w:t>that counts observations</w:t>
      </w:r>
      <w:r w:rsidR="00761285">
        <w:rPr>
          <w:lang w:val="en-US"/>
        </w:rPr>
        <w:t>)</w:t>
      </w:r>
      <w:r>
        <w:rPr>
          <w:lang w:val="en-US"/>
        </w:rPr>
        <w:t xml:space="preserve"> </w:t>
      </w:r>
      <w:r w:rsidR="00161BAE">
        <w:rPr>
          <w:lang w:val="en-US"/>
        </w:rPr>
        <w:t>triggers at most a single swap.</w:t>
      </w:r>
    </w:p>
    <w:p w:rsidR="00161BAE" w:rsidRPr="00161BAE" w:rsidRDefault="000E4686" w:rsidP="00161BAE">
      <w:pPr>
        <w:pStyle w:val="ListParagraph"/>
        <w:numPr>
          <w:ilvl w:val="0"/>
          <w:numId w:val="10"/>
        </w:numPr>
        <w:rPr>
          <w:lang w:val="en-US"/>
        </w:rPr>
      </w:pPr>
      <w:r>
        <w:rPr>
          <w:lang w:val="en-US"/>
        </w:rPr>
        <w:t xml:space="preserve">The </w:t>
      </w:r>
      <w:proofErr w:type="gramStart"/>
      <w:r>
        <w:rPr>
          <w:lang w:val="en-US"/>
        </w:rPr>
        <w:t>frequency of swaps decrease</w:t>
      </w:r>
      <w:proofErr w:type="gramEnd"/>
      <w:r>
        <w:rPr>
          <w:lang w:val="en-US"/>
        </w:rPr>
        <w:t xml:space="preserve"> rapidly as the number</w:t>
      </w:r>
      <w:r w:rsidR="00761285">
        <w:rPr>
          <w:lang w:val="en-US"/>
        </w:rPr>
        <w:t xml:space="preserve"> of</w:t>
      </w:r>
      <w:r>
        <w:rPr>
          <w:lang w:val="en-US"/>
        </w:rPr>
        <w:t xml:space="preserve"> receipts increases.</w:t>
      </w:r>
    </w:p>
    <w:p w:rsidR="00161BAE" w:rsidRDefault="00161BAE" w:rsidP="00461293">
      <w:pPr>
        <w:rPr>
          <w:lang w:val="en-US"/>
        </w:rPr>
      </w:pPr>
      <w:r>
        <w:rPr>
          <w:lang w:val="en-US"/>
        </w:rPr>
        <w:t xml:space="preserve"> </w:t>
      </w:r>
      <w:r w:rsidR="00F43A87">
        <w:rPr>
          <w:lang w:val="en-US"/>
        </w:rPr>
        <w:t>A</w:t>
      </w:r>
      <w:r w:rsidR="0018145E">
        <w:rPr>
          <w:lang w:val="en-US"/>
        </w:rPr>
        <w:t>s a result, the CPU consumption</w:t>
      </w:r>
      <w:r w:rsidR="00F43A87">
        <w:rPr>
          <w:lang w:val="en-US"/>
        </w:rPr>
        <w:t xml:space="preserve"> </w:t>
      </w:r>
      <w:r w:rsidR="0018145E">
        <w:rPr>
          <w:lang w:val="en-US"/>
        </w:rPr>
        <w:t xml:space="preserve">of </w:t>
      </w:r>
      <w:r w:rsidR="0018145E" w:rsidRPr="007E1897">
        <w:rPr>
          <w:i/>
          <w:lang w:val="en-US"/>
        </w:rPr>
        <w:t>ReceiptStream</w:t>
      </w:r>
      <w:r w:rsidR="0018145E">
        <w:rPr>
          <w:lang w:val="en-US"/>
        </w:rPr>
        <w:t xml:space="preserve"> </w:t>
      </w:r>
      <w:r w:rsidR="00F43A87">
        <w:rPr>
          <w:lang w:val="en-US"/>
        </w:rPr>
        <w:t>a</w:t>
      </w:r>
      <w:r w:rsidR="0018145E">
        <w:rPr>
          <w:lang w:val="en-US"/>
        </w:rPr>
        <w:t>t</w:t>
      </w:r>
      <w:r w:rsidR="00F43A87">
        <w:rPr>
          <w:lang w:val="en-US"/>
        </w:rPr>
        <w:t xml:space="preserve"> write-time is maintained extremely low in comparison of maintaining a more refined binary tree </w:t>
      </w:r>
      <w:proofErr w:type="spellStart"/>
      <w:r w:rsidR="00F43A87">
        <w:rPr>
          <w:i/>
          <w:lang w:val="en-US"/>
        </w:rPr>
        <w:t>ala</w:t>
      </w:r>
      <w:proofErr w:type="spellEnd"/>
      <w:r w:rsidR="00F43A87">
        <w:rPr>
          <w:i/>
          <w:lang w:val="en-US"/>
        </w:rPr>
        <w:t xml:space="preserve"> </w:t>
      </w:r>
      <w:proofErr w:type="spellStart"/>
      <w:r w:rsidR="00F43A87" w:rsidRPr="00F43A87">
        <w:rPr>
          <w:lang w:val="en-US"/>
        </w:rPr>
        <w:t>G</w:t>
      </w:r>
      <w:r w:rsidR="00F43A87">
        <w:rPr>
          <w:lang w:val="en-US"/>
        </w:rPr>
        <w:t>Zip</w:t>
      </w:r>
      <w:proofErr w:type="spellEnd"/>
      <w:r w:rsidR="00F43A87">
        <w:rPr>
          <w:lang w:val="en-US"/>
        </w:rPr>
        <w:t>.</w:t>
      </w:r>
    </w:p>
    <w:p w:rsidR="00EE15EF" w:rsidRDefault="00EE15EF" w:rsidP="00EE15EF">
      <w:pPr>
        <w:pStyle w:val="Heading2"/>
        <w:rPr>
          <w:lang w:val="en-US"/>
        </w:rPr>
      </w:pPr>
      <w:r>
        <w:rPr>
          <w:lang w:val="en-US"/>
        </w:rPr>
        <w:t>Alternating lookup updates and receipts</w:t>
      </w:r>
    </w:p>
    <w:p w:rsidR="00EE15EF" w:rsidRPr="003E4CCD" w:rsidRDefault="003E4CCD" w:rsidP="00461293">
      <w:pPr>
        <w:rPr>
          <w:lang w:val="en-US"/>
        </w:rPr>
      </w:pPr>
      <w:r>
        <w:rPr>
          <w:lang w:val="en-US"/>
        </w:rPr>
        <w:t>At write-time</w:t>
      </w:r>
      <w:r w:rsidR="003E0489">
        <w:rPr>
          <w:lang w:val="en-US"/>
        </w:rPr>
        <w:t xml:space="preserve"> (resp. read-time)</w:t>
      </w:r>
      <w:r>
        <w:rPr>
          <w:lang w:val="en-US"/>
        </w:rPr>
        <w:t xml:space="preserve"> </w:t>
      </w:r>
      <w:r w:rsidRPr="00761285">
        <w:rPr>
          <w:i/>
          <w:lang w:val="en-US"/>
        </w:rPr>
        <w:t>ReceiptStream</w:t>
      </w:r>
      <w:r>
        <w:rPr>
          <w:lang w:val="en-US"/>
        </w:rPr>
        <w:t xml:space="preserve"> processes one receipt a time, however, before writing</w:t>
      </w:r>
      <w:r w:rsidR="003E0489">
        <w:rPr>
          <w:lang w:val="en-US"/>
        </w:rPr>
        <w:t xml:space="preserve"> (resp. reading)</w:t>
      </w:r>
      <w:r>
        <w:rPr>
          <w:lang w:val="en-US"/>
        </w:rPr>
        <w:t xml:space="preserve"> the content of the actual receipts, </w:t>
      </w:r>
      <w:r w:rsidRPr="00761285">
        <w:rPr>
          <w:i/>
          <w:lang w:val="en-US"/>
        </w:rPr>
        <w:t>ReceiptStream</w:t>
      </w:r>
      <w:r>
        <w:rPr>
          <w:lang w:val="en-US"/>
        </w:rPr>
        <w:t xml:space="preserve"> writes</w:t>
      </w:r>
      <w:r w:rsidR="003E0489">
        <w:rPr>
          <w:lang w:val="en-US"/>
        </w:rPr>
        <w:t xml:space="preserve"> (resp. reads)</w:t>
      </w:r>
      <w:r>
        <w:rPr>
          <w:lang w:val="en-US"/>
        </w:rPr>
        <w:t xml:space="preserve"> </w:t>
      </w:r>
      <w:r>
        <w:rPr>
          <w:i/>
          <w:lang w:val="en-US"/>
        </w:rPr>
        <w:t>lookup updates</w:t>
      </w:r>
      <w:r>
        <w:rPr>
          <w:lang w:val="en-US"/>
        </w:rPr>
        <w:t xml:space="preserve"> that contain, as the name suggest, changes that need to be applied to the lookup tables </w:t>
      </w:r>
      <w:r>
        <w:rPr>
          <w:i/>
          <w:lang w:val="en-US"/>
        </w:rPr>
        <w:t>before</w:t>
      </w:r>
      <w:r>
        <w:rPr>
          <w:lang w:val="en-US"/>
        </w:rPr>
        <w:t xml:space="preserve"> writing (resp</w:t>
      </w:r>
      <w:r w:rsidR="003E0489">
        <w:rPr>
          <w:lang w:val="en-US"/>
        </w:rPr>
        <w:t>. reading) the actual receipt.</w:t>
      </w:r>
    </w:p>
    <w:p w:rsidR="00EE15EF" w:rsidRDefault="003E0489" w:rsidP="00461293">
      <w:pPr>
        <w:rPr>
          <w:lang w:val="en-US"/>
        </w:rPr>
      </w:pPr>
      <w:r>
        <w:rPr>
          <w:lang w:val="en-US"/>
        </w:rPr>
        <w:t>There</w:t>
      </w:r>
      <w:r w:rsidR="00761285">
        <w:rPr>
          <w:lang w:val="en-US"/>
        </w:rPr>
        <w:t xml:space="preserve"> are two types of lookup update</w:t>
      </w:r>
      <w:r>
        <w:rPr>
          <w:lang w:val="en-US"/>
        </w:rPr>
        <w:t>:</w:t>
      </w:r>
    </w:p>
    <w:p w:rsidR="003E0489" w:rsidRDefault="003E0489" w:rsidP="003E0489">
      <w:pPr>
        <w:pStyle w:val="ListParagraph"/>
        <w:numPr>
          <w:ilvl w:val="0"/>
          <w:numId w:val="11"/>
        </w:numPr>
        <w:rPr>
          <w:lang w:val="en-US"/>
        </w:rPr>
      </w:pPr>
      <w:r w:rsidRPr="003E0489">
        <w:rPr>
          <w:b/>
          <w:lang w:val="en-US"/>
        </w:rPr>
        <w:t xml:space="preserve">Adding a new value to </w:t>
      </w:r>
      <w:r>
        <w:rPr>
          <w:b/>
          <w:lang w:val="en-US"/>
        </w:rPr>
        <w:t>one of the</w:t>
      </w:r>
      <w:r w:rsidRPr="003E0489">
        <w:rPr>
          <w:b/>
          <w:lang w:val="en-US"/>
        </w:rPr>
        <w:t xml:space="preserve"> lookup table</w:t>
      </w:r>
      <w:r>
        <w:rPr>
          <w:b/>
          <w:lang w:val="en-US"/>
        </w:rPr>
        <w:t>s</w:t>
      </w:r>
      <w:r>
        <w:rPr>
          <w:lang w:val="en-US"/>
        </w:rPr>
        <w:t>. By convention the value is added at the end</w:t>
      </w:r>
      <w:r w:rsidR="00761285">
        <w:rPr>
          <w:lang w:val="en-US"/>
        </w:rPr>
        <w:t xml:space="preserve"> of the lookup</w:t>
      </w:r>
      <w:r>
        <w:rPr>
          <w:lang w:val="en-US"/>
        </w:rPr>
        <w:t xml:space="preserve">. In practice, </w:t>
      </w:r>
      <w:r w:rsidRPr="00761285">
        <w:rPr>
          <w:i/>
          <w:lang w:val="en-US"/>
        </w:rPr>
        <w:t>ReceiptStream</w:t>
      </w:r>
      <w:r>
        <w:rPr>
          <w:lang w:val="en-US"/>
        </w:rPr>
        <w:t xml:space="preserve"> uses dynamic arrays</w:t>
      </w:r>
      <w:r>
        <w:rPr>
          <w:rStyle w:val="FootnoteReference"/>
          <w:lang w:val="en-US"/>
        </w:rPr>
        <w:footnoteReference w:id="5"/>
      </w:r>
      <w:r>
        <w:rPr>
          <w:lang w:val="en-US"/>
        </w:rPr>
        <w:t xml:space="preserve"> to keep this process efficient.</w:t>
      </w:r>
    </w:p>
    <w:p w:rsidR="003E0489" w:rsidRPr="003E0489" w:rsidRDefault="003E0489" w:rsidP="003E0489">
      <w:pPr>
        <w:pStyle w:val="ListParagraph"/>
        <w:numPr>
          <w:ilvl w:val="0"/>
          <w:numId w:val="11"/>
        </w:numPr>
        <w:rPr>
          <w:lang w:val="en-US"/>
        </w:rPr>
      </w:pPr>
      <w:r w:rsidRPr="003E0489">
        <w:rPr>
          <w:b/>
          <w:lang w:val="en-US"/>
        </w:rPr>
        <w:t>Swapping two indexes in one of the lookup tables</w:t>
      </w:r>
      <w:r>
        <w:rPr>
          <w:lang w:val="en-US"/>
        </w:rPr>
        <w:t xml:space="preserve">. Contrary to </w:t>
      </w:r>
      <w:proofErr w:type="spellStart"/>
      <w:r>
        <w:rPr>
          <w:lang w:val="en-US"/>
        </w:rPr>
        <w:t>GZip</w:t>
      </w:r>
      <w:proofErr w:type="spellEnd"/>
      <w:r w:rsidR="0018145E">
        <w:rPr>
          <w:lang w:val="en-US"/>
        </w:rPr>
        <w:t>,</w:t>
      </w:r>
      <w:r>
        <w:rPr>
          <w:lang w:val="en-US"/>
        </w:rPr>
        <w:t xml:space="preserve"> swaps are explicit in the data stream. By following this pattern</w:t>
      </w:r>
      <w:r w:rsidR="00761285">
        <w:rPr>
          <w:lang w:val="en-US"/>
        </w:rPr>
        <w:t>, at read-time</w:t>
      </w:r>
      <w:r>
        <w:rPr>
          <w:lang w:val="en-US"/>
        </w:rPr>
        <w:t xml:space="preserve">, </w:t>
      </w:r>
      <w:r w:rsidRPr="00761285">
        <w:rPr>
          <w:i/>
          <w:lang w:val="en-US"/>
        </w:rPr>
        <w:t>ReceiptStream</w:t>
      </w:r>
      <w:r>
        <w:rPr>
          <w:lang w:val="en-US"/>
        </w:rPr>
        <w:t xml:space="preserve"> does not need to maintain any hash table</w:t>
      </w:r>
      <w:r>
        <w:rPr>
          <w:rStyle w:val="FootnoteReference"/>
          <w:lang w:val="en-US"/>
        </w:rPr>
        <w:footnoteReference w:id="6"/>
      </w:r>
      <w:r>
        <w:rPr>
          <w:lang w:val="en-US"/>
        </w:rPr>
        <w:t xml:space="preserve"> </w:t>
      </w:r>
      <w:r w:rsidR="0018145E">
        <w:rPr>
          <w:lang w:val="en-US"/>
        </w:rPr>
        <w:t>or binary tree</w:t>
      </w:r>
      <w:r>
        <w:rPr>
          <w:lang w:val="en-US"/>
        </w:rPr>
        <w:t>, but only plain lookups.</w:t>
      </w:r>
    </w:p>
    <w:p w:rsidR="00FF55A5" w:rsidRDefault="003E0489">
      <w:pPr>
        <w:rPr>
          <w:lang w:val="en-US"/>
        </w:rPr>
      </w:pPr>
      <w:r>
        <w:rPr>
          <w:lang w:val="en-US"/>
        </w:rPr>
        <w:t xml:space="preserve">For the sake of concision, we will not give here the full detail of the header binary representation, i.e. the section that contains all the lookup changes. We suggest referring to the code </w:t>
      </w:r>
      <w:r w:rsidR="0018145E">
        <w:rPr>
          <w:lang w:val="en-US"/>
        </w:rPr>
        <w:t xml:space="preserve">on </w:t>
      </w:r>
      <w:proofErr w:type="spellStart"/>
      <w:r w:rsidR="0018145E">
        <w:rPr>
          <w:lang w:val="en-US"/>
        </w:rPr>
        <w:t>GitHub</w:t>
      </w:r>
      <w:proofErr w:type="spellEnd"/>
      <w:r>
        <w:rPr>
          <w:lang w:val="en-US"/>
        </w:rPr>
        <w:t xml:space="preserve"> instead, as there are no clever tricks </w:t>
      </w:r>
      <w:r w:rsidR="00761285">
        <w:rPr>
          <w:lang w:val="en-US"/>
        </w:rPr>
        <w:t>being used</w:t>
      </w:r>
      <w:r>
        <w:rPr>
          <w:lang w:val="en-US"/>
        </w:rPr>
        <w:t>, only straightforward binary formatting.</w:t>
      </w:r>
    </w:p>
    <w:p w:rsidR="00461293" w:rsidRDefault="00461293" w:rsidP="00461293">
      <w:pPr>
        <w:pStyle w:val="Heading1"/>
        <w:rPr>
          <w:lang w:val="en-US"/>
        </w:rPr>
      </w:pPr>
      <w:r>
        <w:rPr>
          <w:lang w:val="en-US"/>
        </w:rPr>
        <w:lastRenderedPageBreak/>
        <w:t>Experimental results</w:t>
      </w:r>
    </w:p>
    <w:p w:rsidR="001A1E64" w:rsidRDefault="001A1E64">
      <w:pPr>
        <w:rPr>
          <w:lang w:val="en-US"/>
        </w:rPr>
      </w:pPr>
      <w:r>
        <w:rPr>
          <w:lang w:val="en-US"/>
        </w:rPr>
        <w:t xml:space="preserve">The table below has been obtained on an Intel Core i5 at </w:t>
      </w:r>
      <w:r w:rsidR="00761285">
        <w:rPr>
          <w:lang w:val="en-US"/>
        </w:rPr>
        <w:t>2.4 GHz</w:t>
      </w:r>
      <w:r>
        <w:rPr>
          <w:lang w:val="en-US"/>
        </w:rPr>
        <w:t xml:space="preserve"> using only a single CPU processing over a million receipts (real world data).</w:t>
      </w:r>
    </w:p>
    <w:tbl>
      <w:tblPr>
        <w:tblStyle w:val="TableGrid"/>
        <w:tblW w:w="0" w:type="auto"/>
        <w:tblInd w:w="861" w:type="dxa"/>
        <w:tblLook w:val="04A0" w:firstRow="1" w:lastRow="0" w:firstColumn="1" w:lastColumn="0" w:noHBand="0" w:noVBand="1"/>
      </w:tblPr>
      <w:tblGrid>
        <w:gridCol w:w="1842"/>
        <w:gridCol w:w="1842"/>
        <w:gridCol w:w="1842"/>
        <w:gridCol w:w="1843"/>
      </w:tblGrid>
      <w:tr w:rsidR="001A1E64" w:rsidTr="00761285">
        <w:tc>
          <w:tcPr>
            <w:tcW w:w="1842" w:type="dxa"/>
          </w:tcPr>
          <w:p w:rsidR="001A1E64" w:rsidRDefault="001A1E64">
            <w:pPr>
              <w:rPr>
                <w:lang w:val="en-US"/>
              </w:rPr>
            </w:pPr>
          </w:p>
        </w:tc>
        <w:tc>
          <w:tcPr>
            <w:tcW w:w="1842" w:type="dxa"/>
          </w:tcPr>
          <w:p w:rsidR="001A1E64" w:rsidRPr="001A1E64" w:rsidRDefault="001A1E64">
            <w:pPr>
              <w:rPr>
                <w:b/>
                <w:lang w:val="en-US"/>
              </w:rPr>
            </w:pPr>
            <w:r w:rsidRPr="001A1E64">
              <w:rPr>
                <w:b/>
                <w:lang w:val="en-US"/>
              </w:rPr>
              <w:t>Compression</w:t>
            </w:r>
          </w:p>
        </w:tc>
        <w:tc>
          <w:tcPr>
            <w:tcW w:w="1842" w:type="dxa"/>
          </w:tcPr>
          <w:p w:rsidR="001A1E64" w:rsidRPr="001A1E64" w:rsidRDefault="001A1E64">
            <w:pPr>
              <w:rPr>
                <w:b/>
                <w:lang w:val="en-US"/>
              </w:rPr>
            </w:pPr>
            <w:r w:rsidRPr="001A1E64">
              <w:rPr>
                <w:b/>
                <w:lang w:val="en-US"/>
              </w:rPr>
              <w:t>Write (per sec)</w:t>
            </w:r>
          </w:p>
        </w:tc>
        <w:tc>
          <w:tcPr>
            <w:tcW w:w="1843" w:type="dxa"/>
          </w:tcPr>
          <w:p w:rsidR="001A1E64" w:rsidRPr="001A1E64" w:rsidRDefault="001A1E64">
            <w:pPr>
              <w:rPr>
                <w:b/>
                <w:lang w:val="en-US"/>
              </w:rPr>
            </w:pPr>
            <w:r w:rsidRPr="001A1E64">
              <w:rPr>
                <w:b/>
                <w:lang w:val="en-US"/>
              </w:rPr>
              <w:t>Read (per sec)</w:t>
            </w:r>
          </w:p>
        </w:tc>
      </w:tr>
      <w:tr w:rsidR="001A1E64" w:rsidTr="00761285">
        <w:tc>
          <w:tcPr>
            <w:tcW w:w="1842" w:type="dxa"/>
          </w:tcPr>
          <w:p w:rsidR="001A1E64" w:rsidRDefault="001A1E64" w:rsidP="0063103A">
            <w:pPr>
              <w:jc w:val="left"/>
              <w:rPr>
                <w:lang w:val="en-US"/>
              </w:rPr>
            </w:pPr>
            <w:r>
              <w:rPr>
                <w:lang w:val="en-US"/>
              </w:rPr>
              <w:t>ReceiptStream</w:t>
            </w:r>
          </w:p>
        </w:tc>
        <w:tc>
          <w:tcPr>
            <w:tcW w:w="1842" w:type="dxa"/>
          </w:tcPr>
          <w:p w:rsidR="001A1E64" w:rsidRDefault="001A1E64" w:rsidP="0063103A">
            <w:pPr>
              <w:jc w:val="left"/>
              <w:rPr>
                <w:lang w:val="en-US"/>
              </w:rPr>
            </w:pPr>
            <w:r>
              <w:rPr>
                <w:lang w:val="en-US"/>
              </w:rPr>
              <w:t>5.21 byte / line</w:t>
            </w:r>
          </w:p>
        </w:tc>
        <w:tc>
          <w:tcPr>
            <w:tcW w:w="1842" w:type="dxa"/>
          </w:tcPr>
          <w:p w:rsidR="001A1E64" w:rsidRDefault="001A1E64" w:rsidP="0063103A">
            <w:pPr>
              <w:jc w:val="left"/>
              <w:rPr>
                <w:lang w:val="en-US"/>
              </w:rPr>
            </w:pPr>
            <w:r>
              <w:rPr>
                <w:lang w:val="en-US"/>
              </w:rPr>
              <w:t>33478 receipts</w:t>
            </w:r>
            <w:r>
              <w:rPr>
                <w:lang w:val="en-US"/>
              </w:rPr>
              <w:br/>
              <w:t xml:space="preserve">6356 </w:t>
            </w:r>
            <w:proofErr w:type="spellStart"/>
            <w:r>
              <w:rPr>
                <w:lang w:val="en-US"/>
              </w:rPr>
              <w:t>kB</w:t>
            </w:r>
            <w:proofErr w:type="spellEnd"/>
            <w:r>
              <w:rPr>
                <w:lang w:val="en-US"/>
              </w:rPr>
              <w:t xml:space="preserve"> </w:t>
            </w:r>
          </w:p>
        </w:tc>
        <w:tc>
          <w:tcPr>
            <w:tcW w:w="1843" w:type="dxa"/>
          </w:tcPr>
          <w:p w:rsidR="001A1E64" w:rsidRDefault="001A1E64" w:rsidP="0063103A">
            <w:pPr>
              <w:jc w:val="left"/>
              <w:rPr>
                <w:lang w:val="en-US"/>
              </w:rPr>
            </w:pPr>
            <w:r>
              <w:rPr>
                <w:lang w:val="en-US"/>
              </w:rPr>
              <w:t>64984 receipts</w:t>
            </w:r>
            <w:r>
              <w:rPr>
                <w:lang w:val="en-US"/>
              </w:rPr>
              <w:br/>
              <w:t xml:space="preserve">12338 </w:t>
            </w:r>
            <w:proofErr w:type="spellStart"/>
            <w:r>
              <w:rPr>
                <w:lang w:val="en-US"/>
              </w:rPr>
              <w:t>kB</w:t>
            </w:r>
            <w:proofErr w:type="spellEnd"/>
            <w:r>
              <w:rPr>
                <w:lang w:val="en-US"/>
              </w:rPr>
              <w:t xml:space="preserve"> </w:t>
            </w:r>
          </w:p>
        </w:tc>
      </w:tr>
      <w:tr w:rsidR="001A1E64" w:rsidTr="00761285">
        <w:tc>
          <w:tcPr>
            <w:tcW w:w="1842" w:type="dxa"/>
          </w:tcPr>
          <w:p w:rsidR="001A1E64" w:rsidRDefault="001A1E64" w:rsidP="0063103A">
            <w:pPr>
              <w:jc w:val="left"/>
              <w:rPr>
                <w:lang w:val="en-US"/>
              </w:rPr>
            </w:pPr>
            <w:proofErr w:type="spellStart"/>
            <w:r>
              <w:rPr>
                <w:lang w:val="en-US"/>
              </w:rPr>
              <w:t>TSV+Gzip</w:t>
            </w:r>
            <w:proofErr w:type="spellEnd"/>
          </w:p>
        </w:tc>
        <w:tc>
          <w:tcPr>
            <w:tcW w:w="1842" w:type="dxa"/>
          </w:tcPr>
          <w:p w:rsidR="001A1E64" w:rsidRDefault="001A1E64" w:rsidP="0063103A">
            <w:pPr>
              <w:jc w:val="left"/>
              <w:rPr>
                <w:lang w:val="en-US"/>
              </w:rPr>
            </w:pPr>
            <w:r>
              <w:rPr>
                <w:lang w:val="en-US"/>
              </w:rPr>
              <w:t>12.83 byte / line</w:t>
            </w:r>
          </w:p>
        </w:tc>
        <w:tc>
          <w:tcPr>
            <w:tcW w:w="1842" w:type="dxa"/>
          </w:tcPr>
          <w:p w:rsidR="001A1E64" w:rsidRDefault="001A1E64" w:rsidP="0063103A">
            <w:pPr>
              <w:jc w:val="left"/>
              <w:rPr>
                <w:lang w:val="en-US"/>
              </w:rPr>
            </w:pPr>
            <w:r>
              <w:rPr>
                <w:lang w:val="en-US"/>
              </w:rPr>
              <w:t>4845 receipts</w:t>
            </w:r>
            <w:r>
              <w:rPr>
                <w:lang w:val="en-US"/>
              </w:rPr>
              <w:br/>
              <w:t xml:space="preserve">2264 </w:t>
            </w:r>
            <w:proofErr w:type="spellStart"/>
            <w:r>
              <w:rPr>
                <w:lang w:val="en-US"/>
              </w:rPr>
              <w:t>kB</w:t>
            </w:r>
            <w:proofErr w:type="spellEnd"/>
            <w:r>
              <w:rPr>
                <w:lang w:val="en-US"/>
              </w:rPr>
              <w:t xml:space="preserve"> </w:t>
            </w:r>
          </w:p>
        </w:tc>
        <w:tc>
          <w:tcPr>
            <w:tcW w:w="1843" w:type="dxa"/>
          </w:tcPr>
          <w:p w:rsidR="001A1E64" w:rsidRDefault="001A1E64" w:rsidP="0063103A">
            <w:pPr>
              <w:jc w:val="left"/>
              <w:rPr>
                <w:lang w:val="en-US"/>
              </w:rPr>
            </w:pPr>
            <w:r>
              <w:rPr>
                <w:lang w:val="en-US"/>
              </w:rPr>
              <w:t>5714 receipts</w:t>
            </w:r>
            <w:r>
              <w:rPr>
                <w:lang w:val="en-US"/>
              </w:rPr>
              <w:br/>
              <w:t xml:space="preserve">2264 </w:t>
            </w:r>
            <w:proofErr w:type="spellStart"/>
            <w:r>
              <w:rPr>
                <w:lang w:val="en-US"/>
              </w:rPr>
              <w:t>kB</w:t>
            </w:r>
            <w:proofErr w:type="spellEnd"/>
          </w:p>
        </w:tc>
      </w:tr>
      <w:tr w:rsidR="0063103A" w:rsidTr="00761285">
        <w:tc>
          <w:tcPr>
            <w:tcW w:w="1842" w:type="dxa"/>
          </w:tcPr>
          <w:p w:rsidR="0063103A" w:rsidRDefault="0063103A" w:rsidP="0063103A">
            <w:pPr>
              <w:jc w:val="left"/>
              <w:rPr>
                <w:lang w:val="en-US"/>
              </w:rPr>
            </w:pPr>
            <w:r>
              <w:rPr>
                <w:lang w:val="en-US"/>
              </w:rPr>
              <w:t>Microsoft SQL</w:t>
            </w:r>
          </w:p>
        </w:tc>
        <w:tc>
          <w:tcPr>
            <w:tcW w:w="1842" w:type="dxa"/>
          </w:tcPr>
          <w:p w:rsidR="0063103A" w:rsidRDefault="0063103A" w:rsidP="0063103A">
            <w:pPr>
              <w:jc w:val="left"/>
              <w:rPr>
                <w:lang w:val="en-US"/>
              </w:rPr>
            </w:pPr>
            <w:r>
              <w:rPr>
                <w:lang w:val="en-US"/>
              </w:rPr>
              <w:t>83.04 byte / line</w:t>
            </w:r>
          </w:p>
        </w:tc>
        <w:tc>
          <w:tcPr>
            <w:tcW w:w="1842" w:type="dxa"/>
          </w:tcPr>
          <w:p w:rsidR="0063103A" w:rsidRDefault="0063103A" w:rsidP="0063103A">
            <w:pPr>
              <w:jc w:val="left"/>
              <w:rPr>
                <w:i/>
                <w:lang w:val="en-US"/>
              </w:rPr>
            </w:pPr>
            <w:r>
              <w:rPr>
                <w:i/>
                <w:lang w:val="en-US"/>
              </w:rPr>
              <w:t>not tested</w:t>
            </w:r>
          </w:p>
          <w:p w:rsidR="0063103A" w:rsidRPr="0063103A" w:rsidRDefault="0063103A" w:rsidP="0063103A">
            <w:pPr>
              <w:jc w:val="left"/>
              <w:rPr>
                <w:i/>
                <w:lang w:val="en-US"/>
              </w:rPr>
            </w:pPr>
          </w:p>
        </w:tc>
        <w:tc>
          <w:tcPr>
            <w:tcW w:w="1843" w:type="dxa"/>
          </w:tcPr>
          <w:p w:rsidR="0063103A" w:rsidRPr="0063103A" w:rsidRDefault="0063103A" w:rsidP="0063103A">
            <w:pPr>
              <w:jc w:val="left"/>
              <w:rPr>
                <w:i/>
                <w:lang w:val="en-US"/>
              </w:rPr>
            </w:pPr>
            <w:r>
              <w:rPr>
                <w:i/>
                <w:lang w:val="en-US"/>
              </w:rPr>
              <w:t>not tested</w:t>
            </w:r>
          </w:p>
        </w:tc>
      </w:tr>
    </w:tbl>
    <w:p w:rsidR="001A1E64" w:rsidRDefault="00C45F2D">
      <w:pPr>
        <w:rPr>
          <w:lang w:val="en-US"/>
        </w:rPr>
      </w:pPr>
      <w:r>
        <w:rPr>
          <w:lang w:val="en-US"/>
        </w:rPr>
        <w:br/>
      </w:r>
      <w:r w:rsidR="001A1E64">
        <w:rPr>
          <w:lang w:val="en-US"/>
        </w:rPr>
        <w:t>We observe that:</w:t>
      </w:r>
    </w:p>
    <w:p w:rsidR="001A1E64" w:rsidRDefault="001A1E64" w:rsidP="001A1E64">
      <w:pPr>
        <w:pStyle w:val="ListParagraph"/>
        <w:numPr>
          <w:ilvl w:val="0"/>
          <w:numId w:val="8"/>
        </w:numPr>
        <w:rPr>
          <w:lang w:val="en-US"/>
        </w:rPr>
      </w:pPr>
      <w:r w:rsidRPr="00761285">
        <w:rPr>
          <w:i/>
          <w:lang w:val="en-US"/>
        </w:rPr>
        <w:t>ReceiptStream</w:t>
      </w:r>
      <w:r>
        <w:rPr>
          <w:lang w:val="en-US"/>
        </w:rPr>
        <w:t xml:space="preserve"> data footprint is </w:t>
      </w:r>
      <w:r w:rsidR="00827FB6">
        <w:rPr>
          <w:lang w:val="en-US"/>
        </w:rPr>
        <w:t xml:space="preserve">only 40% of </w:t>
      </w:r>
      <w:proofErr w:type="spellStart"/>
      <w:r>
        <w:rPr>
          <w:lang w:val="en-US"/>
        </w:rPr>
        <w:t>TSV+Gzip</w:t>
      </w:r>
      <w:proofErr w:type="spellEnd"/>
      <w:r>
        <w:rPr>
          <w:lang w:val="en-US"/>
        </w:rPr>
        <w:t>.</w:t>
      </w:r>
    </w:p>
    <w:p w:rsidR="001A1E64" w:rsidRDefault="00827FB6" w:rsidP="001A1E64">
      <w:pPr>
        <w:pStyle w:val="ListParagraph"/>
        <w:numPr>
          <w:ilvl w:val="0"/>
          <w:numId w:val="8"/>
        </w:numPr>
        <w:rPr>
          <w:lang w:val="en-US"/>
        </w:rPr>
      </w:pPr>
      <w:proofErr w:type="gramStart"/>
      <w:r>
        <w:rPr>
          <w:lang w:val="en-US"/>
        </w:rPr>
        <w:t xml:space="preserve">Both </w:t>
      </w:r>
      <w:r w:rsidRPr="00761285">
        <w:rPr>
          <w:i/>
          <w:lang w:val="en-US"/>
        </w:rPr>
        <w:t>ReceiptStream</w:t>
      </w:r>
      <w:proofErr w:type="gramEnd"/>
      <w:r>
        <w:rPr>
          <w:lang w:val="en-US"/>
        </w:rPr>
        <w:t xml:space="preserve"> and </w:t>
      </w:r>
      <w:proofErr w:type="spellStart"/>
      <w:r>
        <w:rPr>
          <w:lang w:val="en-US"/>
        </w:rPr>
        <w:t>TSV+Gzip</w:t>
      </w:r>
      <w:proofErr w:type="spellEnd"/>
      <w:r>
        <w:rPr>
          <w:lang w:val="en-US"/>
        </w:rPr>
        <w:t xml:space="preserve"> are </w:t>
      </w:r>
      <w:r>
        <w:rPr>
          <w:b/>
          <w:lang w:val="en-US"/>
        </w:rPr>
        <w:t>CPU bound</w:t>
      </w:r>
      <w:r w:rsidR="00F23584">
        <w:rPr>
          <w:lang w:val="en-US"/>
        </w:rPr>
        <w:t>: the bottleneck is CPU</w:t>
      </w:r>
      <w:r>
        <w:rPr>
          <w:lang w:val="en-US"/>
        </w:rPr>
        <w:t>, not I/O.</w:t>
      </w:r>
    </w:p>
    <w:p w:rsidR="00827FB6" w:rsidRDefault="00827FB6" w:rsidP="00827FB6">
      <w:pPr>
        <w:pStyle w:val="ListParagraph"/>
        <w:numPr>
          <w:ilvl w:val="0"/>
          <w:numId w:val="8"/>
        </w:numPr>
        <w:rPr>
          <w:lang w:val="en-US"/>
        </w:rPr>
      </w:pPr>
      <w:r w:rsidRPr="00761285">
        <w:rPr>
          <w:i/>
          <w:lang w:val="en-US"/>
        </w:rPr>
        <w:t>ReceiptStream</w:t>
      </w:r>
      <w:r>
        <w:rPr>
          <w:lang w:val="en-US"/>
        </w:rPr>
        <w:t xml:space="preserve"> writes receipts about </w:t>
      </w:r>
      <w:proofErr w:type="gramStart"/>
      <w:r>
        <w:rPr>
          <w:lang w:val="en-US"/>
        </w:rPr>
        <w:t>7x</w:t>
      </w:r>
      <w:proofErr w:type="gramEnd"/>
      <w:r>
        <w:rPr>
          <w:lang w:val="en-US"/>
        </w:rPr>
        <w:t xml:space="preserve"> faster than </w:t>
      </w:r>
      <w:proofErr w:type="spellStart"/>
      <w:r>
        <w:rPr>
          <w:lang w:val="en-US"/>
        </w:rPr>
        <w:t>TSV+GZip</w:t>
      </w:r>
      <w:proofErr w:type="spellEnd"/>
      <w:r>
        <w:rPr>
          <w:lang w:val="en-US"/>
        </w:rPr>
        <w:t>.</w:t>
      </w:r>
    </w:p>
    <w:p w:rsidR="00827FB6" w:rsidRDefault="00827FB6" w:rsidP="00827FB6">
      <w:pPr>
        <w:pStyle w:val="ListParagraph"/>
        <w:numPr>
          <w:ilvl w:val="0"/>
          <w:numId w:val="8"/>
        </w:numPr>
        <w:rPr>
          <w:lang w:val="en-US"/>
        </w:rPr>
      </w:pPr>
      <w:r w:rsidRPr="00761285">
        <w:rPr>
          <w:i/>
          <w:lang w:val="en-US"/>
        </w:rPr>
        <w:t>ReceiptStream</w:t>
      </w:r>
      <w:r>
        <w:rPr>
          <w:lang w:val="en-US"/>
        </w:rPr>
        <w:t xml:space="preserve"> reads receipts about </w:t>
      </w:r>
      <w:proofErr w:type="gramStart"/>
      <w:r>
        <w:rPr>
          <w:lang w:val="en-US"/>
        </w:rPr>
        <w:t>11x</w:t>
      </w:r>
      <w:proofErr w:type="gramEnd"/>
      <w:r>
        <w:rPr>
          <w:lang w:val="en-US"/>
        </w:rPr>
        <w:t xml:space="preserve"> faster than </w:t>
      </w:r>
      <w:proofErr w:type="spellStart"/>
      <w:r>
        <w:rPr>
          <w:lang w:val="en-US"/>
        </w:rPr>
        <w:t>TSV+GZip</w:t>
      </w:r>
      <w:proofErr w:type="spellEnd"/>
      <w:r>
        <w:rPr>
          <w:lang w:val="en-US"/>
        </w:rPr>
        <w:t>.</w:t>
      </w:r>
    </w:p>
    <w:p w:rsidR="0063103A" w:rsidRDefault="0063103A" w:rsidP="00827FB6">
      <w:pPr>
        <w:pStyle w:val="ListParagraph"/>
        <w:numPr>
          <w:ilvl w:val="0"/>
          <w:numId w:val="8"/>
        </w:numPr>
        <w:rPr>
          <w:lang w:val="en-US"/>
        </w:rPr>
      </w:pPr>
      <w:r>
        <w:rPr>
          <w:lang w:val="en-US"/>
        </w:rPr>
        <w:t xml:space="preserve">The </w:t>
      </w:r>
      <w:r w:rsidR="00761285">
        <w:rPr>
          <w:lang w:val="en-US"/>
        </w:rPr>
        <w:t>data</w:t>
      </w:r>
      <w:r>
        <w:rPr>
          <w:lang w:val="en-US"/>
        </w:rPr>
        <w:t xml:space="preserve"> footprint of the SQL representation is </w:t>
      </w:r>
      <w:proofErr w:type="gramStart"/>
      <w:r>
        <w:rPr>
          <w:lang w:val="en-US"/>
        </w:rPr>
        <w:t>16x</w:t>
      </w:r>
      <w:proofErr w:type="gramEnd"/>
      <w:r>
        <w:rPr>
          <w:lang w:val="en-US"/>
        </w:rPr>
        <w:t xml:space="preserve"> worse than </w:t>
      </w:r>
      <w:r w:rsidRPr="00761285">
        <w:rPr>
          <w:i/>
          <w:lang w:val="en-US"/>
        </w:rPr>
        <w:t>ReceiptStream</w:t>
      </w:r>
      <w:r>
        <w:rPr>
          <w:lang w:val="en-US"/>
        </w:rPr>
        <w:t>.</w:t>
      </w:r>
    </w:p>
    <w:p w:rsidR="0063103A" w:rsidRDefault="0018145E" w:rsidP="00F02A56">
      <w:pPr>
        <w:pStyle w:val="Heading2"/>
        <w:rPr>
          <w:lang w:val="en-US"/>
        </w:rPr>
      </w:pPr>
      <w:r>
        <w:rPr>
          <w:lang w:val="en-US"/>
        </w:rPr>
        <w:t>More about SQL</w:t>
      </w:r>
    </w:p>
    <w:p w:rsidR="00761285" w:rsidRDefault="00E61DFB" w:rsidP="0063103A">
      <w:pPr>
        <w:rPr>
          <w:lang w:val="en-US"/>
        </w:rPr>
      </w:pPr>
      <w:r>
        <w:rPr>
          <w:lang w:val="en-US"/>
        </w:rPr>
        <w:t xml:space="preserve">In order to collect the SQL numbers, we used the </w:t>
      </w:r>
      <w:r>
        <w:rPr>
          <w:i/>
          <w:lang w:val="en-US"/>
        </w:rPr>
        <w:t xml:space="preserve">plain </w:t>
      </w:r>
      <w:r w:rsidR="00761285">
        <w:rPr>
          <w:i/>
          <w:lang w:val="en-US"/>
        </w:rPr>
        <w:t>canonical</w:t>
      </w:r>
      <w:r>
        <w:rPr>
          <w:lang w:val="en-US"/>
        </w:rPr>
        <w:t xml:space="preserve"> schema for receipts, with two tables for</w:t>
      </w:r>
      <w:r w:rsidR="00761285">
        <w:rPr>
          <w:lang w:val="en-US"/>
        </w:rPr>
        <w:t xml:space="preserve"> respectively</w:t>
      </w:r>
      <w:r>
        <w:rPr>
          <w:lang w:val="en-US"/>
        </w:rPr>
        <w:t xml:space="preserve"> </w:t>
      </w:r>
      <w:r>
        <w:rPr>
          <w:i/>
          <w:lang w:val="en-US"/>
        </w:rPr>
        <w:t>receipts</w:t>
      </w:r>
      <w:r>
        <w:rPr>
          <w:lang w:val="en-US"/>
        </w:rPr>
        <w:t xml:space="preserve"> and </w:t>
      </w:r>
      <w:proofErr w:type="spellStart"/>
      <w:r>
        <w:rPr>
          <w:i/>
          <w:lang w:val="en-US"/>
        </w:rPr>
        <w:t>receipt_lines</w:t>
      </w:r>
      <w:proofErr w:type="spellEnd"/>
      <w:r>
        <w:rPr>
          <w:lang w:val="en-US"/>
        </w:rPr>
        <w:t xml:space="preserve">. </w:t>
      </w:r>
      <w:r w:rsidR="0063103A">
        <w:rPr>
          <w:lang w:val="en-US"/>
        </w:rPr>
        <w:t xml:space="preserve">We did not </w:t>
      </w:r>
      <w:r w:rsidR="00761285">
        <w:rPr>
          <w:lang w:val="en-US"/>
        </w:rPr>
        <w:t xml:space="preserve">even </w:t>
      </w:r>
      <w:r w:rsidR="0063103A">
        <w:rPr>
          <w:lang w:val="en-US"/>
        </w:rPr>
        <w:t>tr</w:t>
      </w:r>
      <w:r w:rsidR="00761285">
        <w:rPr>
          <w:lang w:val="en-US"/>
        </w:rPr>
        <w:t>y</w:t>
      </w:r>
      <w:r w:rsidR="0063103A">
        <w:rPr>
          <w:lang w:val="en-US"/>
        </w:rPr>
        <w:t xml:space="preserve"> to produce</w:t>
      </w:r>
      <w:r w:rsidR="00761285">
        <w:rPr>
          <w:lang w:val="en-US"/>
        </w:rPr>
        <w:t xml:space="preserve"> accurate</w:t>
      </w:r>
      <w:r w:rsidR="0063103A">
        <w:rPr>
          <w:lang w:val="en-US"/>
        </w:rPr>
        <w:t xml:space="preserve"> I/O figures for </w:t>
      </w:r>
      <w:proofErr w:type="gramStart"/>
      <w:r w:rsidR="0063103A">
        <w:rPr>
          <w:lang w:val="en-US"/>
        </w:rPr>
        <w:t>SQL,</w:t>
      </w:r>
      <w:proofErr w:type="gramEnd"/>
      <w:r w:rsidR="0063103A">
        <w:rPr>
          <w:lang w:val="en-US"/>
        </w:rPr>
        <w:t xml:space="preserve"> however, our experience indicates that it </w:t>
      </w:r>
      <w:r>
        <w:rPr>
          <w:lang w:val="en-US"/>
        </w:rPr>
        <w:t>is</w:t>
      </w:r>
      <w:r w:rsidR="0063103A">
        <w:rPr>
          <w:lang w:val="en-US"/>
        </w:rPr>
        <w:t xml:space="preserve"> even worse in comparison to the alternative approaches than </w:t>
      </w:r>
      <w:r w:rsidR="0018145E">
        <w:rPr>
          <w:lang w:val="en-US"/>
        </w:rPr>
        <w:t>it is for r</w:t>
      </w:r>
      <w:r w:rsidR="0063103A">
        <w:rPr>
          <w:lang w:val="en-US"/>
        </w:rPr>
        <w:t xml:space="preserve">aw storage. </w:t>
      </w:r>
    </w:p>
    <w:p w:rsidR="00E61DFB" w:rsidRDefault="00761285" w:rsidP="0063103A">
      <w:pPr>
        <w:rPr>
          <w:lang w:val="en-US"/>
        </w:rPr>
      </w:pPr>
      <w:r>
        <w:rPr>
          <w:lang w:val="en-US"/>
        </w:rPr>
        <w:t>Furthermore</w:t>
      </w:r>
      <w:r w:rsidR="0063103A">
        <w:rPr>
          <w:lang w:val="en-US"/>
        </w:rPr>
        <w:t xml:space="preserve">, </w:t>
      </w:r>
      <w:r w:rsidR="0018145E">
        <w:rPr>
          <w:lang w:val="en-US"/>
        </w:rPr>
        <w:t xml:space="preserve">with </w:t>
      </w:r>
      <w:r w:rsidR="0063103A">
        <w:rPr>
          <w:lang w:val="en-US"/>
        </w:rPr>
        <w:t>SQL</w:t>
      </w:r>
      <w:r w:rsidR="0018145E">
        <w:rPr>
          <w:lang w:val="en-US"/>
        </w:rPr>
        <w:t>, one</w:t>
      </w:r>
      <w:r w:rsidR="0063103A">
        <w:rPr>
          <w:lang w:val="en-US"/>
        </w:rPr>
        <w:t xml:space="preserve"> </w:t>
      </w:r>
      <w:r w:rsidR="0018145E">
        <w:rPr>
          <w:lang w:val="en-US"/>
        </w:rPr>
        <w:t>needs to</w:t>
      </w:r>
      <w:r w:rsidR="0063103A">
        <w:rPr>
          <w:lang w:val="en-US"/>
        </w:rPr>
        <w:t xml:space="preserve"> </w:t>
      </w:r>
      <w:r w:rsidR="0063103A" w:rsidRPr="0063103A">
        <w:rPr>
          <w:b/>
          <w:lang w:val="en-US"/>
        </w:rPr>
        <w:t>stor</w:t>
      </w:r>
      <w:r w:rsidR="0018145E">
        <w:rPr>
          <w:b/>
          <w:lang w:val="en-US"/>
        </w:rPr>
        <w:t xml:space="preserve">e </w:t>
      </w:r>
      <w:r w:rsidR="0063103A" w:rsidRPr="0063103A">
        <w:rPr>
          <w:b/>
          <w:lang w:val="en-US"/>
        </w:rPr>
        <w:t>indexes in memory</w:t>
      </w:r>
      <w:r w:rsidR="0063103A">
        <w:rPr>
          <w:lang w:val="en-US"/>
        </w:rPr>
        <w:t>. Here</w:t>
      </w:r>
      <w:r w:rsidR="00E61DFB">
        <w:rPr>
          <w:lang w:val="en-US"/>
        </w:rPr>
        <w:t>,</w:t>
      </w:r>
      <w:r w:rsidR="0063103A">
        <w:rPr>
          <w:lang w:val="en-US"/>
        </w:rPr>
        <w:t xml:space="preserve"> </w:t>
      </w:r>
      <w:r w:rsidR="0063103A" w:rsidRPr="0063103A">
        <w:rPr>
          <w:lang w:val="en-US"/>
        </w:rPr>
        <w:t xml:space="preserve">we cannot avoid an index on the </w:t>
      </w:r>
      <w:proofErr w:type="spellStart"/>
      <w:r w:rsidR="0063103A">
        <w:rPr>
          <w:i/>
          <w:lang w:val="en-US"/>
        </w:rPr>
        <w:t>receipt</w:t>
      </w:r>
      <w:r w:rsidR="0063103A">
        <w:rPr>
          <w:i/>
          <w:lang w:val="en-US"/>
        </w:rPr>
        <w:softHyphen/>
      </w:r>
      <w:r w:rsidR="0063103A">
        <w:rPr>
          <w:i/>
          <w:lang w:val="en-US"/>
        </w:rPr>
        <w:softHyphen/>
      </w:r>
      <w:r w:rsidR="0063103A">
        <w:rPr>
          <w:i/>
          <w:lang w:val="en-US"/>
        </w:rPr>
        <w:softHyphen/>
        <w:t>_lines</w:t>
      </w:r>
      <w:proofErr w:type="spellEnd"/>
      <w:r w:rsidR="0018145E">
        <w:rPr>
          <w:lang w:val="en-US"/>
        </w:rPr>
        <w:t xml:space="preserve"> table</w:t>
      </w:r>
      <w:r w:rsidR="0063103A">
        <w:rPr>
          <w:lang w:val="en-US"/>
        </w:rPr>
        <w:t xml:space="preserve">, which </w:t>
      </w:r>
      <w:r>
        <w:rPr>
          <w:lang w:val="en-US"/>
        </w:rPr>
        <w:t xml:space="preserve">alone </w:t>
      </w:r>
      <w:r w:rsidR="0063103A">
        <w:rPr>
          <w:lang w:val="en-US"/>
        </w:rPr>
        <w:t>represent about 25% of the overall space being consumed</w:t>
      </w:r>
      <w:r w:rsidR="00E61DFB">
        <w:rPr>
          <w:lang w:val="en-US"/>
        </w:rPr>
        <w:t xml:space="preserve"> by the SQL database</w:t>
      </w:r>
      <w:r w:rsidR="0063103A">
        <w:rPr>
          <w:lang w:val="en-US"/>
        </w:rPr>
        <w:t>.</w:t>
      </w:r>
      <w:r w:rsidR="00E61DFB">
        <w:rPr>
          <w:lang w:val="en-US"/>
        </w:rPr>
        <w:t xml:space="preserve"> </w:t>
      </w:r>
      <w:proofErr w:type="spellStart"/>
      <w:r w:rsidR="00E61DFB">
        <w:rPr>
          <w:lang w:val="en-US"/>
        </w:rPr>
        <w:t>Denormalizing</w:t>
      </w:r>
      <w:proofErr w:type="spellEnd"/>
      <w:r w:rsidR="00E61DFB">
        <w:rPr>
          <w:lang w:val="en-US"/>
        </w:rPr>
        <w:t xml:space="preserve"> the database is possible, but it further increases storage inefficiencies.</w:t>
      </w:r>
    </w:p>
    <w:p w:rsidR="0018145E" w:rsidRDefault="00E61DFB" w:rsidP="0063103A">
      <w:pPr>
        <w:rPr>
          <w:lang w:val="en-US"/>
        </w:rPr>
      </w:pPr>
      <w:r>
        <w:rPr>
          <w:lang w:val="en-US"/>
        </w:rPr>
        <w:t xml:space="preserve">In practice, processing receipts through SQL requires machines with a large amount of RAM, and while your mileage may vary, we believe that typical I/O performance for such SQL setups are about 100x times lower than those of </w:t>
      </w:r>
      <w:r w:rsidRPr="00761285">
        <w:rPr>
          <w:i/>
          <w:lang w:val="en-US"/>
        </w:rPr>
        <w:t>ReceiptStream</w:t>
      </w:r>
      <w:r>
        <w:rPr>
          <w:lang w:val="en-US"/>
        </w:rPr>
        <w:t>.</w:t>
      </w:r>
    </w:p>
    <w:p w:rsidR="007710AC" w:rsidRPr="007710AC" w:rsidRDefault="007710AC" w:rsidP="0063103A">
      <w:pPr>
        <w:rPr>
          <w:i/>
          <w:lang w:val="en-US"/>
        </w:rPr>
      </w:pPr>
      <w:r>
        <w:rPr>
          <w:i/>
          <w:lang w:val="en-US"/>
        </w:rPr>
        <w:t>This conclusion is not specific of Microsoft SQL Server, but applies to all relational databases.</w:t>
      </w:r>
    </w:p>
    <w:p w:rsidR="0063103A" w:rsidRPr="0063103A" w:rsidRDefault="00761285" w:rsidP="0063103A">
      <w:pPr>
        <w:rPr>
          <w:lang w:val="en-US"/>
        </w:rPr>
      </w:pPr>
      <w:r>
        <w:rPr>
          <w:lang w:val="en-US"/>
        </w:rPr>
        <w:t>While i</w:t>
      </w:r>
      <w:r w:rsidR="0063103A">
        <w:rPr>
          <w:lang w:val="en-US"/>
        </w:rPr>
        <w:t xml:space="preserve">t </w:t>
      </w:r>
      <w:r w:rsidR="00E61DFB">
        <w:rPr>
          <w:lang w:val="en-US"/>
        </w:rPr>
        <w:t>is</w:t>
      </w:r>
      <w:r w:rsidR="0063103A">
        <w:rPr>
          <w:lang w:val="en-US"/>
        </w:rPr>
        <w:t xml:space="preserve"> possible to fine-tune th</w:t>
      </w:r>
      <w:r w:rsidR="0018145E">
        <w:rPr>
          <w:lang w:val="en-US"/>
        </w:rPr>
        <w:t>e</w:t>
      </w:r>
      <w:r w:rsidR="0063103A">
        <w:rPr>
          <w:lang w:val="en-US"/>
        </w:rPr>
        <w:t xml:space="preserve"> </w:t>
      </w:r>
      <w:r w:rsidR="00E61DFB">
        <w:rPr>
          <w:lang w:val="en-US"/>
        </w:rPr>
        <w:t xml:space="preserve">SQL </w:t>
      </w:r>
      <w:r w:rsidR="0063103A">
        <w:rPr>
          <w:lang w:val="en-US"/>
        </w:rPr>
        <w:t xml:space="preserve">schema to improve </w:t>
      </w:r>
      <w:r w:rsidR="00E61DFB">
        <w:rPr>
          <w:lang w:val="en-US"/>
        </w:rPr>
        <w:t>performance</w:t>
      </w:r>
      <w:r w:rsidR="0018145E">
        <w:rPr>
          <w:lang w:val="en-US"/>
        </w:rPr>
        <w:t xml:space="preserve"> (ex: storing heavily compressed blobs in a table)</w:t>
      </w:r>
      <w:r w:rsidR="0063103A">
        <w:rPr>
          <w:lang w:val="en-US"/>
        </w:rPr>
        <w:t xml:space="preserve">, we believe that </w:t>
      </w:r>
      <w:r>
        <w:rPr>
          <w:lang w:val="en-US"/>
        </w:rPr>
        <w:t>such tuning</w:t>
      </w:r>
      <w:r w:rsidR="0063103A">
        <w:rPr>
          <w:lang w:val="en-US"/>
        </w:rPr>
        <w:t xml:space="preserve"> defeat</w:t>
      </w:r>
      <w:r w:rsidR="00E61DFB">
        <w:rPr>
          <w:lang w:val="en-US"/>
        </w:rPr>
        <w:t>s</w:t>
      </w:r>
      <w:r w:rsidR="0018145E">
        <w:rPr>
          <w:lang w:val="en-US"/>
        </w:rPr>
        <w:t xml:space="preserve"> the purpose of SQL in the first place.</w:t>
      </w:r>
    </w:p>
    <w:p w:rsidR="00E61DFB" w:rsidRDefault="00E61DFB" w:rsidP="00F02A56">
      <w:pPr>
        <w:pStyle w:val="Heading2"/>
        <w:rPr>
          <w:lang w:val="en-US"/>
        </w:rPr>
      </w:pPr>
      <w:r>
        <w:rPr>
          <w:lang w:val="en-US"/>
        </w:rPr>
        <w:t>Back to our smartphone</w:t>
      </w:r>
    </w:p>
    <w:p w:rsidR="00C45F2D" w:rsidRDefault="007710AC">
      <w:pPr>
        <w:rPr>
          <w:lang w:val="en-US"/>
        </w:rPr>
      </w:pPr>
      <w:r w:rsidRPr="00761285">
        <w:rPr>
          <w:i/>
          <w:lang w:val="en-US"/>
        </w:rPr>
        <w:t>ReceiptStream</w:t>
      </w:r>
      <w:r w:rsidR="003E0489">
        <w:rPr>
          <w:lang w:val="en-US"/>
        </w:rPr>
        <w:t xml:space="preserve"> results indicate that storing 1 year of </w:t>
      </w:r>
      <w:r w:rsidR="00761285">
        <w:rPr>
          <w:lang w:val="en-US"/>
        </w:rPr>
        <w:t>receipts</w:t>
      </w:r>
      <w:r w:rsidR="003E0489">
        <w:rPr>
          <w:lang w:val="en-US"/>
        </w:rPr>
        <w:t xml:space="preserve"> for the 1000 stores retail </w:t>
      </w:r>
      <w:r w:rsidR="003E0489">
        <w:rPr>
          <w:lang w:val="en-US"/>
        </w:rPr>
        <w:lastRenderedPageBreak/>
        <w:t xml:space="preserve">network introduced </w:t>
      </w:r>
      <w:r w:rsidR="00761285">
        <w:rPr>
          <w:lang w:val="en-US"/>
        </w:rPr>
        <w:t>here above</w:t>
      </w:r>
      <w:r w:rsidR="003E0489">
        <w:rPr>
          <w:lang w:val="en-US"/>
        </w:rPr>
        <w:t xml:space="preserve"> take</w:t>
      </w:r>
      <w:r>
        <w:rPr>
          <w:lang w:val="en-US"/>
        </w:rPr>
        <w:t>s</w:t>
      </w:r>
      <w:r w:rsidR="003E0489">
        <w:rPr>
          <w:lang w:val="en-US"/>
        </w:rPr>
        <w:t xml:space="preserve"> about 50GB</w:t>
      </w:r>
      <w:r w:rsidR="00761285">
        <w:rPr>
          <w:lang w:val="en-US"/>
        </w:rPr>
        <w:t xml:space="preserve"> of storage</w:t>
      </w:r>
      <w:r w:rsidR="003E0489">
        <w:rPr>
          <w:lang w:val="en-US"/>
        </w:rPr>
        <w:t xml:space="preserve">. </w:t>
      </w:r>
      <w:r w:rsidR="00761285">
        <w:rPr>
          <w:lang w:val="en-US"/>
        </w:rPr>
        <w:t>Also</w:t>
      </w:r>
      <w:r w:rsidR="003E0489">
        <w:rPr>
          <w:lang w:val="en-US"/>
        </w:rPr>
        <w:t>, a 1</w:t>
      </w:r>
      <w:r w:rsidR="00761285">
        <w:rPr>
          <w:lang w:val="en-US"/>
        </w:rPr>
        <w:t xml:space="preserve"> </w:t>
      </w:r>
      <w:r w:rsidR="003E0489">
        <w:rPr>
          <w:lang w:val="en-US"/>
        </w:rPr>
        <w:t xml:space="preserve">GHz smartphone CPU </w:t>
      </w:r>
      <w:r w:rsidR="00C45F2D">
        <w:rPr>
          <w:lang w:val="en-US"/>
        </w:rPr>
        <w:t>would write more than 5000 receipts per second (resp. read more than 10000 receipts per second)</w:t>
      </w:r>
      <w:r w:rsidR="00761285">
        <w:rPr>
          <w:lang w:val="en-US"/>
        </w:rPr>
        <w:t>;</w:t>
      </w:r>
      <w:r>
        <w:rPr>
          <w:lang w:val="en-US"/>
        </w:rPr>
        <w:t xml:space="preserve"> assuming that smartphone CPU performance is no more than </w:t>
      </w:r>
      <w:proofErr w:type="gramStart"/>
      <w:r>
        <w:rPr>
          <w:lang w:val="en-US"/>
        </w:rPr>
        <w:t>6x</w:t>
      </w:r>
      <w:proofErr w:type="gramEnd"/>
      <w:r>
        <w:rPr>
          <w:lang w:val="en-US"/>
        </w:rPr>
        <w:t xml:space="preserve"> slower than a 2.4</w:t>
      </w:r>
      <w:r w:rsidR="00761285">
        <w:rPr>
          <w:lang w:val="en-US"/>
        </w:rPr>
        <w:t> </w:t>
      </w:r>
      <w:proofErr w:type="spellStart"/>
      <w:r>
        <w:rPr>
          <w:lang w:val="en-US"/>
        </w:rPr>
        <w:t>Ghz</w:t>
      </w:r>
      <w:proofErr w:type="spellEnd"/>
      <w:r>
        <w:rPr>
          <w:lang w:val="en-US"/>
        </w:rPr>
        <w:t xml:space="preserve"> notebook CPU</w:t>
      </w:r>
      <w:r w:rsidR="00C45F2D">
        <w:rPr>
          <w:lang w:val="en-US"/>
        </w:rPr>
        <w:t xml:space="preserve">. </w:t>
      </w:r>
      <w:r w:rsidR="002A5877">
        <w:rPr>
          <w:lang w:val="en-US"/>
        </w:rPr>
        <w:t>This implies that:</w:t>
      </w:r>
    </w:p>
    <w:p w:rsidR="001A1E64" w:rsidRDefault="00C45F2D" w:rsidP="00C45F2D">
      <w:pPr>
        <w:pStyle w:val="ListParagraph"/>
        <w:numPr>
          <w:ilvl w:val="0"/>
          <w:numId w:val="12"/>
        </w:numPr>
        <w:rPr>
          <w:lang w:val="en-US"/>
        </w:rPr>
      </w:pPr>
      <w:r>
        <w:rPr>
          <w:lang w:val="en-US"/>
        </w:rPr>
        <w:t>W</w:t>
      </w:r>
      <w:r w:rsidRPr="00C45F2D">
        <w:rPr>
          <w:lang w:val="en-US"/>
        </w:rPr>
        <w:t>riting 1 year worth of receipts</w:t>
      </w:r>
      <w:r>
        <w:rPr>
          <w:lang w:val="en-US"/>
        </w:rPr>
        <w:t xml:space="preserve"> takes less than 2h10min.</w:t>
      </w:r>
    </w:p>
    <w:p w:rsidR="00C45F2D" w:rsidRPr="00C45F2D" w:rsidRDefault="00C45F2D" w:rsidP="00C45F2D">
      <w:pPr>
        <w:pStyle w:val="ListParagraph"/>
        <w:numPr>
          <w:ilvl w:val="0"/>
          <w:numId w:val="12"/>
        </w:numPr>
        <w:rPr>
          <w:lang w:val="en-US"/>
        </w:rPr>
      </w:pPr>
      <w:r>
        <w:rPr>
          <w:lang w:val="en-US"/>
        </w:rPr>
        <w:t>Reading 1 year worth of receipts take less than 1h05min.</w:t>
      </w:r>
    </w:p>
    <w:p w:rsidR="00CD17A0" w:rsidRPr="00C45F2D" w:rsidRDefault="00C45F2D">
      <w:pPr>
        <w:rPr>
          <w:lang w:val="en-US"/>
        </w:rPr>
      </w:pPr>
      <w:r>
        <w:rPr>
          <w:i/>
          <w:lang w:val="en-US"/>
        </w:rPr>
        <w:t>Clearly</w:t>
      </w:r>
      <w:r>
        <w:rPr>
          <w:lang w:val="en-US"/>
        </w:rPr>
        <w:t xml:space="preserve">, </w:t>
      </w:r>
      <w:r w:rsidRPr="00761285">
        <w:rPr>
          <w:b/>
          <w:lang w:val="en-US"/>
        </w:rPr>
        <w:t>a smartphone-sized processing capacity is sufficient to deal with the data of an entire very large retail network</w:t>
      </w:r>
      <w:r>
        <w:rPr>
          <w:lang w:val="en-US"/>
        </w:rPr>
        <w:t>.</w:t>
      </w:r>
    </w:p>
    <w:p w:rsidR="00061E37" w:rsidRDefault="00C45F2D" w:rsidP="00C45F2D">
      <w:pPr>
        <w:pStyle w:val="Heading1"/>
        <w:rPr>
          <w:lang w:val="en-US"/>
        </w:rPr>
      </w:pPr>
      <w:r>
        <w:rPr>
          <w:lang w:val="en-US"/>
        </w:rPr>
        <w:t>Looking ahead</w:t>
      </w:r>
    </w:p>
    <w:p w:rsidR="00CE33BB" w:rsidRPr="00CE33BB" w:rsidRDefault="00CE33BB">
      <w:pPr>
        <w:rPr>
          <w:lang w:val="en-US"/>
        </w:rPr>
      </w:pPr>
      <w:r>
        <w:rPr>
          <w:lang w:val="en-US"/>
        </w:rPr>
        <w:t xml:space="preserve">While being capable of processing receipts of a very large retail network over a smartphone might look as </w:t>
      </w:r>
      <w:r w:rsidR="009B1B13">
        <w:rPr>
          <w:lang w:val="en-US"/>
        </w:rPr>
        <w:t xml:space="preserve">a </w:t>
      </w:r>
      <w:r>
        <w:rPr>
          <w:lang w:val="en-US"/>
        </w:rPr>
        <w:t>tough challenge</w:t>
      </w:r>
      <w:r w:rsidR="009B1B13">
        <w:rPr>
          <w:lang w:val="en-US"/>
        </w:rPr>
        <w:t>:</w:t>
      </w:r>
      <w:r>
        <w:rPr>
          <w:lang w:val="en-US"/>
        </w:rPr>
        <w:t xml:space="preserve"> </w:t>
      </w:r>
      <w:r w:rsidRPr="009B1B13">
        <w:rPr>
          <w:b/>
          <w:lang w:val="en-US"/>
        </w:rPr>
        <w:t>it is not</w:t>
      </w:r>
      <w:r>
        <w:rPr>
          <w:lang w:val="en-US"/>
        </w:rPr>
        <w:t xml:space="preserve">. In particular, </w:t>
      </w:r>
      <w:r w:rsidR="00C45F2D" w:rsidRPr="00761285">
        <w:rPr>
          <w:i/>
          <w:lang w:val="en-US"/>
        </w:rPr>
        <w:t>ReceiptStream</w:t>
      </w:r>
      <w:r w:rsidR="00C45F2D">
        <w:rPr>
          <w:lang w:val="en-US"/>
        </w:rPr>
        <w:t xml:space="preserve"> </w:t>
      </w:r>
      <w:r>
        <w:rPr>
          <w:lang w:val="en-US"/>
        </w:rPr>
        <w:t xml:space="preserve">is not </w:t>
      </w:r>
      <w:r w:rsidR="009B1B13">
        <w:rPr>
          <w:lang w:val="en-US"/>
        </w:rPr>
        <w:t xml:space="preserve">even </w:t>
      </w:r>
      <w:r>
        <w:rPr>
          <w:lang w:val="en-US"/>
        </w:rPr>
        <w:t xml:space="preserve">really </w:t>
      </w:r>
      <w:r w:rsidRPr="009360FA">
        <w:rPr>
          <w:lang w:val="en-US"/>
        </w:rPr>
        <w:t>optimized</w:t>
      </w:r>
      <w:r>
        <w:rPr>
          <w:lang w:val="en-US"/>
        </w:rPr>
        <w:t xml:space="preserve">: our primary goal was to keep it extremely </w:t>
      </w:r>
      <w:r w:rsidRPr="007710AC">
        <w:rPr>
          <w:i/>
          <w:lang w:val="en-US"/>
        </w:rPr>
        <w:t>simple</w:t>
      </w:r>
      <w:r w:rsidR="009B1B13">
        <w:rPr>
          <w:lang w:val="en-US"/>
        </w:rPr>
        <w:t xml:space="preserve">, not extremely </w:t>
      </w:r>
      <w:r w:rsidR="007710AC">
        <w:rPr>
          <w:lang w:val="en-US"/>
        </w:rPr>
        <w:t>efficient</w:t>
      </w:r>
      <w:r>
        <w:rPr>
          <w:lang w:val="en-US"/>
        </w:rPr>
        <w:t xml:space="preserve">. With less than 500 lines of code, </w:t>
      </w:r>
      <w:r w:rsidRPr="009360FA">
        <w:rPr>
          <w:i/>
          <w:lang w:val="en-US"/>
        </w:rPr>
        <w:t>ReceiptStream</w:t>
      </w:r>
      <w:r>
        <w:rPr>
          <w:lang w:val="en-US"/>
        </w:rPr>
        <w:t xml:space="preserve"> is a </w:t>
      </w:r>
      <w:r>
        <w:rPr>
          <w:i/>
          <w:lang w:val="en-US"/>
        </w:rPr>
        <w:t>tiny</w:t>
      </w:r>
      <w:r>
        <w:rPr>
          <w:lang w:val="en-US"/>
        </w:rPr>
        <w:t xml:space="preserve"> piece of software. We believe that </w:t>
      </w:r>
      <w:r w:rsidRPr="00CE33BB">
        <w:rPr>
          <w:b/>
          <w:lang w:val="en-US"/>
        </w:rPr>
        <w:t xml:space="preserve">achieving </w:t>
      </w:r>
      <w:r w:rsidR="009B1B13">
        <w:rPr>
          <w:b/>
          <w:lang w:val="en-US"/>
        </w:rPr>
        <w:t>a further 2x compression factor</w:t>
      </w:r>
      <w:r w:rsidRPr="00CE33BB">
        <w:rPr>
          <w:b/>
          <w:lang w:val="en-US"/>
        </w:rPr>
        <w:t xml:space="preserve"> while halving the CPU consumption is possible</w:t>
      </w:r>
      <w:r w:rsidRPr="00CE33BB">
        <w:rPr>
          <w:lang w:val="en-US"/>
        </w:rPr>
        <w:t>, but maybe not worth the effort</w:t>
      </w:r>
      <w:r>
        <w:rPr>
          <w:lang w:val="en-US"/>
        </w:rPr>
        <w:t>.</w:t>
      </w:r>
    </w:p>
    <w:p w:rsidR="00C45F2D" w:rsidRPr="009B1B13" w:rsidRDefault="00CE33BB" w:rsidP="00CE33BB">
      <w:pPr>
        <w:rPr>
          <w:lang w:val="en-US"/>
        </w:rPr>
      </w:pPr>
      <w:r>
        <w:rPr>
          <w:lang w:val="en-US"/>
        </w:rPr>
        <w:t xml:space="preserve">Then, it’s not because basic retail data processing can happen over a smartphone, that massive cloud computing resources do not come handy. By migrating toward Windows Azure back in 2009, at Lokad, we discovered that combining both </w:t>
      </w:r>
      <w:r>
        <w:rPr>
          <w:i/>
          <w:lang w:val="en-US"/>
        </w:rPr>
        <w:t>lean</w:t>
      </w:r>
      <w:r>
        <w:rPr>
          <w:lang w:val="en-US"/>
        </w:rPr>
        <w:t xml:space="preserve"> data infrastructure (with a typical 100x speed-up over SQL) and cloud auto-scaling capabilities (with a 100x scale-out factor, available within minutes)</w:t>
      </w:r>
      <w:r w:rsidR="009360FA">
        <w:rPr>
          <w:lang w:val="en-US"/>
        </w:rPr>
        <w:t xml:space="preserve"> was the best approach to get the most out big data in retail.</w:t>
      </w:r>
    </w:p>
    <w:p w:rsidR="009B1B13" w:rsidRPr="00C45F2D" w:rsidRDefault="009B1B13">
      <w:pPr>
        <w:rPr>
          <w:lang w:val="en-US"/>
        </w:rPr>
      </w:pPr>
      <w:r>
        <w:rPr>
          <w:lang w:val="en-US"/>
        </w:rPr>
        <w:t>We believe</w:t>
      </w:r>
      <w:r w:rsidR="009360FA">
        <w:rPr>
          <w:lang w:val="en-US"/>
        </w:rPr>
        <w:t xml:space="preserve"> that</w:t>
      </w:r>
      <w:r>
        <w:rPr>
          <w:lang w:val="en-US"/>
        </w:rPr>
        <w:t xml:space="preserve"> </w:t>
      </w:r>
      <w:r w:rsidR="007710AC">
        <w:rPr>
          <w:b/>
          <w:lang w:val="en-US"/>
        </w:rPr>
        <w:t xml:space="preserve">processing all receipts of </w:t>
      </w:r>
      <w:r w:rsidRPr="009B1B13">
        <w:rPr>
          <w:b/>
          <w:lang w:val="en-US"/>
        </w:rPr>
        <w:t>the largest retail networks is a non-issue</w:t>
      </w:r>
      <w:r>
        <w:rPr>
          <w:lang w:val="en-US"/>
        </w:rPr>
        <w:t>. We believe that vendors selling tools in 6 digit figures to do it are just doing it wrong and/or doing</w:t>
      </w:r>
      <w:r w:rsidR="002A5877">
        <w:rPr>
          <w:lang w:val="en-US"/>
        </w:rPr>
        <w:t xml:space="preserve"> a disservice to their clients.</w:t>
      </w:r>
    </w:p>
    <w:p w:rsidR="00061E37" w:rsidRDefault="00061E37" w:rsidP="004506CE">
      <w:pPr>
        <w:pStyle w:val="Heading1"/>
        <w:rPr>
          <w:lang w:val="en-US"/>
        </w:rPr>
      </w:pPr>
      <w:r>
        <w:rPr>
          <w:lang w:val="en-US"/>
        </w:rPr>
        <w:t>About Lokad</w:t>
      </w:r>
    </w:p>
    <w:p w:rsidR="002103BE" w:rsidRDefault="002103BE">
      <w:pPr>
        <w:rPr>
          <w:lang w:val="en-US"/>
        </w:rPr>
      </w:pPr>
      <w:r w:rsidRPr="002103BE">
        <w:rPr>
          <w:lang w:val="en-US"/>
        </w:rPr>
        <w:t xml:space="preserve">Lokad is a technology company focusing on big data analytics software for retail, wholesale and eCommerce. </w:t>
      </w:r>
      <w:r w:rsidR="009360FA">
        <w:rPr>
          <w:lang w:val="en-US"/>
        </w:rPr>
        <w:t>Software</w:t>
      </w:r>
      <w:r w:rsidRPr="002103BE">
        <w:rPr>
          <w:lang w:val="en-US"/>
        </w:rPr>
        <w:t xml:space="preserve"> solutions include inventory optimization, loyalty card data analysis and out-of-shelf monitoring. The company is the winner of the 2010 Microsoft </w:t>
      </w:r>
      <w:r w:rsidR="009360FA">
        <w:rPr>
          <w:lang w:val="en-US"/>
        </w:rPr>
        <w:t xml:space="preserve">Windows Azure </w:t>
      </w:r>
      <w:r w:rsidRPr="002103BE">
        <w:rPr>
          <w:lang w:val="en-US"/>
        </w:rPr>
        <w:t>Worldwide Partner of the Year Award</w:t>
      </w:r>
      <w:r w:rsidR="002A5877">
        <w:rPr>
          <w:lang w:val="en-US"/>
        </w:rPr>
        <w:t>.</w:t>
      </w:r>
    </w:p>
    <w:p w:rsidR="00215B68" w:rsidRPr="00215B68" w:rsidRDefault="00215B68">
      <w:pPr>
        <w:rPr>
          <w:lang w:val="en-US"/>
        </w:rPr>
      </w:pPr>
      <w:r>
        <w:rPr>
          <w:lang w:val="en-US"/>
        </w:rPr>
        <w:t xml:space="preserve">For large retail networks, we also routinely perform </w:t>
      </w:r>
      <w:r>
        <w:rPr>
          <w:b/>
          <w:lang w:val="en-US"/>
        </w:rPr>
        <w:t>big data consulting</w:t>
      </w:r>
      <w:r>
        <w:rPr>
          <w:lang w:val="en-US"/>
        </w:rPr>
        <w:t xml:space="preserve"> helping local teams to get the most of their data while maintaining IT budget in control. Learn more about our services at </w:t>
      </w:r>
      <w:hyperlink r:id="rId12" w:history="1">
        <w:r w:rsidRPr="00215B68">
          <w:rPr>
            <w:rStyle w:val="Hyperlink"/>
            <w:lang w:val="en-US"/>
          </w:rPr>
          <w:t>http://www.lokad.com/big-data-consulting.ashx</w:t>
        </w:r>
      </w:hyperlink>
      <w:r>
        <w:rPr>
          <w:lang w:val="en-US"/>
        </w:rPr>
        <w:t xml:space="preserve"> </w:t>
      </w:r>
    </w:p>
    <w:sectPr w:rsidR="00215B68" w:rsidRPr="00215B68" w:rsidSect="00B52E41">
      <w:headerReference w:type="default" r:id="rId13"/>
      <w:footerReference w:type="default" r:id="rId14"/>
      <w:pgSz w:w="11906" w:h="16838"/>
      <w:pgMar w:top="1361" w:right="1418" w:bottom="158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45" w:rsidRDefault="00922345" w:rsidP="008F619E">
      <w:pPr>
        <w:spacing w:after="0" w:line="240" w:lineRule="auto"/>
      </w:pPr>
      <w:r>
        <w:separator/>
      </w:r>
    </w:p>
  </w:endnote>
  <w:endnote w:type="continuationSeparator" w:id="0">
    <w:p w:rsidR="00922345" w:rsidRDefault="00922345" w:rsidP="008F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29970"/>
      <w:docPartObj>
        <w:docPartGallery w:val="Page Numbers (Bottom of Page)"/>
        <w:docPartUnique/>
      </w:docPartObj>
    </w:sdtPr>
    <w:sdtEndPr>
      <w:rPr>
        <w:noProof/>
      </w:rPr>
    </w:sdtEndPr>
    <w:sdtContent>
      <w:p w:rsidR="00072123" w:rsidRDefault="00072123">
        <w:pPr>
          <w:pStyle w:val="Footer"/>
          <w:jc w:val="right"/>
        </w:pPr>
        <w:ins w:id="3" w:author="Matthias" w:date="2012-06-05T12:23:00Z">
          <w:r w:rsidRPr="002103BE">
            <w:drawing>
              <wp:anchor distT="0" distB="0" distL="114300" distR="114300" simplePos="0" relativeHeight="251660288" behindDoc="1" locked="0" layoutInCell="1" allowOverlap="1" wp14:anchorId="2E5DD4D9" wp14:editId="60BB6511">
                <wp:simplePos x="0" y="0"/>
                <wp:positionH relativeFrom="column">
                  <wp:posOffset>-321310</wp:posOffset>
                </wp:positionH>
                <wp:positionV relativeFrom="paragraph">
                  <wp:posOffset>-478155</wp:posOffset>
                </wp:positionV>
                <wp:extent cx="6619875" cy="1104265"/>
                <wp:effectExtent l="0" t="0" r="9525" b="635"/>
                <wp:wrapThrough wrapText="bothSides">
                  <wp:wrapPolygon edited="0">
                    <wp:start x="0" y="0"/>
                    <wp:lineTo x="0" y="21240"/>
                    <wp:lineTo x="21569" y="21240"/>
                    <wp:lineTo x="21569" y="0"/>
                    <wp:lineTo x="0" y="0"/>
                  </wp:wrapPolygon>
                </wp:wrapThrough>
                <wp:docPr id="4" name="Рисунок 8" descr="cover_print_quality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over_print_quality_final.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19875" cy="1104265"/>
                        </a:xfrm>
                        <a:prstGeom prst="rect">
                          <a:avLst/>
                        </a:prstGeom>
                      </pic:spPr>
                    </pic:pic>
                  </a:graphicData>
                </a:graphic>
                <wp14:sizeRelH relativeFrom="page">
                  <wp14:pctWidth>0</wp14:pctWidth>
                </wp14:sizeRelH>
                <wp14:sizeRelV relativeFrom="page">
                  <wp14:pctHeight>0</wp14:pctHeight>
                </wp14:sizeRelV>
              </wp:anchor>
            </w:drawing>
          </w:r>
        </w:ins>
      </w:p>
    </w:sdtContent>
  </w:sdt>
  <w:p w:rsidR="00072123" w:rsidRDefault="00072123">
    <w:pPr>
      <w:pStyle w:val="Footer"/>
    </w:pPr>
    <w:ins w:id="4" w:author="Matthias" w:date="2012-06-05T12:23:00Z">
      <w:r w:rsidRPr="002103BE">
        <mc:AlternateContent>
          <mc:Choice Requires="wps">
            <w:drawing>
              <wp:anchor distT="0" distB="0" distL="114300" distR="114300" simplePos="0" relativeHeight="251661312" behindDoc="0" locked="0" layoutInCell="1" allowOverlap="1" wp14:anchorId="10212E05" wp14:editId="63EF3E6C">
                <wp:simplePos x="0" y="0"/>
                <wp:positionH relativeFrom="column">
                  <wp:posOffset>3223376</wp:posOffset>
                </wp:positionH>
                <wp:positionV relativeFrom="paragraph">
                  <wp:posOffset>191943</wp:posOffset>
                </wp:positionV>
                <wp:extent cx="91440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123" w:rsidRDefault="00072123" w:rsidP="002103BE">
                            <w:hyperlink r:id="rId2" w:history="1">
                              <w:r w:rsidRPr="00445807">
                                <w:rPr>
                                  <w:b/>
                                </w:rPr>
                                <w:t>www.lokad.com</w:t>
                              </w:r>
                            </w:hyperlink>
                            <w:r>
                              <w:rPr>
                                <w:b/>
                              </w:rPr>
                              <w:t xml:space="preserve"> </w:t>
                            </w:r>
                            <w:r>
                              <w:rPr>
                                <w:rFonts w:cs="Arial"/>
                                <w:b/>
                              </w:rPr>
                              <w:t>•</w:t>
                            </w:r>
                            <w:r>
                              <w:rPr>
                                <w:b/>
                              </w:rPr>
                              <w:t xml:space="preserve">  </w:t>
                            </w:r>
                            <w:r w:rsidRPr="00445807">
                              <w:rPr>
                                <w:b/>
                              </w:rPr>
                              <w:t>contact@lokad.com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253.8pt;margin-top:15.1pt;width:1in;height:20.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" filled="f" stroked="f" strokeweight=".5pt">
                <v:textbox>
                  <w:txbxContent>
                    <w:p w:rsidR="00072123" w:rsidRDefault="00072123" w:rsidP="002103BE">
                      <w:hyperlink r:id="rId3" w:history="1">
                        <w:r w:rsidRPr="00445807">
                          <w:rPr>
                            <w:b/>
                          </w:rPr>
                          <w:t>www.lokad.com</w:t>
                        </w:r>
                      </w:hyperlink>
                      <w:r>
                        <w:rPr>
                          <w:b/>
                        </w:rPr>
                        <w:t xml:space="preserve"> </w:t>
                      </w:r>
                      <w:r>
                        <w:rPr>
                          <w:rFonts w:cs="Arial"/>
                          <w:b/>
                        </w:rPr>
                        <w:t>•</w:t>
                      </w:r>
                      <w:r>
                        <w:rPr>
                          <w:b/>
                        </w:rPr>
                        <w:t xml:space="preserve">  </w:t>
                      </w:r>
                      <w:r w:rsidRPr="00445807">
                        <w:rPr>
                          <w:b/>
                        </w:rPr>
                        <w:t>contact@lokad.com</w:t>
                      </w:r>
                    </w:p>
                  </w:txbxContent>
                </v:textbox>
              </v:shape>
            </w:pict>
          </mc:Fallback>
        </mc:AlternateContent>
      </w:r>
      <w:r w:rsidRPr="002103BE">
        <w:drawing>
          <wp:anchor distT="0" distB="0" distL="114300" distR="114300" simplePos="0" relativeHeight="251659264" behindDoc="0" locked="0" layoutInCell="1" allowOverlap="1" wp14:anchorId="6C3A8F72" wp14:editId="1D9DFCEE">
            <wp:simplePos x="0" y="0"/>
            <wp:positionH relativeFrom="column">
              <wp:posOffset>-58709</wp:posOffset>
            </wp:positionH>
            <wp:positionV relativeFrom="paragraph">
              <wp:posOffset>179763</wp:posOffset>
            </wp:positionV>
            <wp:extent cx="1526540" cy="231775"/>
            <wp:effectExtent l="0" t="0" r="0" b="0"/>
            <wp:wrapNone/>
            <wp:docPr id="5" name="Рисунок 5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8" descr="logo.pn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40" cy="231775"/>
                    </a:xfrm>
                    <a:prstGeom prst="rect">
                      <a:avLst/>
                    </a:prstGeom>
                  </pic:spPr>
                </pic:pic>
              </a:graphicData>
            </a:graphic>
            <wp14:sizeRelH relativeFrom="page">
              <wp14:pctWidth>0</wp14:pctWidth>
            </wp14:sizeRelH>
            <wp14:sizeRelV relativeFrom="page">
              <wp14:pctHeight>0</wp14:pctHeight>
            </wp14:sizeRelV>
          </wp:anchor>
        </w:drawing>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45" w:rsidRDefault="00922345" w:rsidP="008F619E">
      <w:pPr>
        <w:spacing w:after="0" w:line="240" w:lineRule="auto"/>
      </w:pPr>
      <w:r>
        <w:separator/>
      </w:r>
    </w:p>
  </w:footnote>
  <w:footnote w:type="continuationSeparator" w:id="0">
    <w:p w:rsidR="00922345" w:rsidRDefault="00922345" w:rsidP="008F619E">
      <w:pPr>
        <w:spacing w:after="0" w:line="240" w:lineRule="auto"/>
      </w:pPr>
      <w:r>
        <w:continuationSeparator/>
      </w:r>
    </w:p>
  </w:footnote>
  <w:footnote w:id="1">
    <w:p w:rsidR="00072123" w:rsidRPr="003E4CCD" w:rsidRDefault="00072123" w:rsidP="002103BE">
      <w:pPr>
        <w:pStyle w:val="FootnoteText"/>
        <w:rPr>
          <w:lang w:val="en-US"/>
        </w:rPr>
      </w:pPr>
      <w:r>
        <w:rPr>
          <w:rStyle w:val="FootnoteReference"/>
        </w:rPr>
        <w:footnoteRef/>
      </w:r>
      <w:r w:rsidRPr="003E4CCD">
        <w:rPr>
          <w:lang w:val="en-US"/>
        </w:rPr>
        <w:t xml:space="preserve"> </w:t>
      </w:r>
      <w:r>
        <w:rPr>
          <w:lang w:val="en-US"/>
        </w:rPr>
        <w:t xml:space="preserve">See </w:t>
      </w:r>
      <w:hyperlink r:id="rId1" w:history="1">
        <w:r w:rsidRPr="00061E37">
          <w:rPr>
            <w:rStyle w:val="Hyperlink"/>
            <w:lang w:val="en-US"/>
          </w:rPr>
          <w:t>https://github.com/Lokad/lokad-receiptstream</w:t>
        </w:r>
      </w:hyperlink>
    </w:p>
  </w:footnote>
  <w:footnote w:id="2">
    <w:p w:rsidR="00072123" w:rsidRPr="008F619E" w:rsidRDefault="00072123">
      <w:pPr>
        <w:pStyle w:val="FootnoteText"/>
        <w:rPr>
          <w:lang w:val="en-US"/>
        </w:rPr>
      </w:pPr>
      <w:r>
        <w:rPr>
          <w:rStyle w:val="FootnoteReference"/>
        </w:rPr>
        <w:footnoteRef/>
      </w:r>
      <w:r w:rsidRPr="008F619E">
        <w:rPr>
          <w:lang w:val="en-US"/>
        </w:rPr>
        <w:t xml:space="preserve"> </w:t>
      </w:r>
      <w:r>
        <w:rPr>
          <w:lang w:val="en-US"/>
        </w:rPr>
        <w:t xml:space="preserve">As of 2012-05-31, a 64GB </w:t>
      </w:r>
      <w:proofErr w:type="spellStart"/>
      <w:r>
        <w:rPr>
          <w:lang w:val="en-US"/>
        </w:rPr>
        <w:t>MicroSD</w:t>
      </w:r>
      <w:proofErr w:type="spellEnd"/>
      <w:r>
        <w:rPr>
          <w:lang w:val="en-US"/>
        </w:rPr>
        <w:t xml:space="preserve"> card from SanDisk is sold $64.99 on Amazon.com </w:t>
      </w:r>
    </w:p>
  </w:footnote>
  <w:footnote w:id="3">
    <w:p w:rsidR="00072123" w:rsidRPr="00DF7CE6" w:rsidRDefault="00072123">
      <w:pPr>
        <w:pStyle w:val="FootnoteText"/>
        <w:rPr>
          <w:lang w:val="en-US"/>
        </w:rPr>
      </w:pPr>
      <w:r>
        <w:rPr>
          <w:rStyle w:val="FootnoteReference"/>
        </w:rPr>
        <w:footnoteRef/>
      </w:r>
      <w:r w:rsidRPr="00DF7CE6">
        <w:rPr>
          <w:lang w:val="en-US"/>
        </w:rPr>
        <w:t xml:space="preserve"> </w:t>
      </w:r>
      <w:r>
        <w:rPr>
          <w:lang w:val="en-US"/>
        </w:rPr>
        <w:t xml:space="preserve">See </w:t>
      </w:r>
      <w:hyperlink r:id="rId2" w:history="1">
        <w:r w:rsidRPr="00DF7CE6">
          <w:rPr>
            <w:rStyle w:val="Hyperlink"/>
            <w:lang w:val="en-US"/>
          </w:rPr>
          <w:t>http://en.wikipedia.org/wiki/Lookup_table</w:t>
        </w:r>
      </w:hyperlink>
    </w:p>
  </w:footnote>
  <w:footnote w:id="4">
    <w:p w:rsidR="00072123" w:rsidRPr="00161BAE" w:rsidRDefault="00072123">
      <w:pPr>
        <w:pStyle w:val="FootnoteText"/>
        <w:rPr>
          <w:lang w:val="en-US"/>
        </w:rPr>
      </w:pPr>
      <w:r>
        <w:rPr>
          <w:rStyle w:val="FootnoteReference"/>
        </w:rPr>
        <w:footnoteRef/>
      </w:r>
      <w:r>
        <w:rPr>
          <w:lang w:val="en-US"/>
        </w:rPr>
        <w:t xml:space="preserve"> See</w:t>
      </w:r>
      <w:r w:rsidRPr="00161BAE">
        <w:rPr>
          <w:lang w:val="en-US"/>
        </w:rPr>
        <w:t xml:space="preserve"> </w:t>
      </w:r>
      <w:hyperlink r:id="rId3" w:history="1">
        <w:r w:rsidRPr="00161BAE">
          <w:rPr>
            <w:rStyle w:val="Hyperlink"/>
            <w:lang w:val="en-US"/>
          </w:rPr>
          <w:t>http://en.wikipedia.org/wiki/Bubble_sort</w:t>
        </w:r>
      </w:hyperlink>
    </w:p>
  </w:footnote>
  <w:footnote w:id="5">
    <w:p w:rsidR="00072123" w:rsidRPr="003E0489" w:rsidRDefault="00072123">
      <w:pPr>
        <w:pStyle w:val="FootnoteText"/>
        <w:rPr>
          <w:lang w:val="en-US"/>
        </w:rPr>
      </w:pPr>
      <w:r>
        <w:rPr>
          <w:rStyle w:val="FootnoteReference"/>
        </w:rPr>
        <w:footnoteRef/>
      </w:r>
      <w:r w:rsidRPr="003E0489">
        <w:rPr>
          <w:lang w:val="en-US"/>
        </w:rPr>
        <w:t xml:space="preserve"> </w:t>
      </w:r>
      <w:r>
        <w:rPr>
          <w:lang w:val="en-US"/>
        </w:rPr>
        <w:t xml:space="preserve">See </w:t>
      </w:r>
      <w:hyperlink r:id="rId4" w:history="1">
        <w:r w:rsidRPr="003E0489">
          <w:rPr>
            <w:rStyle w:val="Hyperlink"/>
            <w:lang w:val="en-US"/>
          </w:rPr>
          <w:t>http://en.wikipedia.org/wiki/Dynamic_array</w:t>
        </w:r>
      </w:hyperlink>
    </w:p>
  </w:footnote>
  <w:footnote w:id="6">
    <w:p w:rsidR="00072123" w:rsidRPr="003E0489" w:rsidRDefault="00072123">
      <w:pPr>
        <w:pStyle w:val="FootnoteText"/>
        <w:rPr>
          <w:lang w:val="en-US"/>
        </w:rPr>
      </w:pPr>
      <w:r>
        <w:rPr>
          <w:rStyle w:val="FootnoteReference"/>
        </w:rPr>
        <w:footnoteRef/>
      </w:r>
      <w:r w:rsidRPr="003E0489">
        <w:rPr>
          <w:lang w:val="en-US"/>
        </w:rPr>
        <w:t xml:space="preserve"> </w:t>
      </w:r>
      <w:r>
        <w:rPr>
          <w:lang w:val="en-US"/>
        </w:rPr>
        <w:t xml:space="preserve">See </w:t>
      </w:r>
      <w:hyperlink r:id="rId5" w:history="1">
        <w:r w:rsidRPr="003E0489">
          <w:rPr>
            <w:rStyle w:val="Hyperlink"/>
            <w:lang w:val="en-US"/>
          </w:rPr>
          <w:t>http://en.wikipedia.org/wiki/Hash_table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625822"/>
      <w:docPartObj>
        <w:docPartGallery w:val="Page Numbers (Top of Page)"/>
        <w:docPartUnique/>
      </w:docPartObj>
    </w:sdtPr>
    <w:sdtEndPr>
      <w:rPr>
        <w:noProof/>
      </w:rPr>
    </w:sdtEndPr>
    <w:sdtContent>
      <w:p w:rsidR="00072123" w:rsidRDefault="00072123">
        <w:pPr>
          <w:pStyle w:val="Header"/>
          <w:jc w:val="right"/>
        </w:pPr>
        <w:r>
          <w:fldChar w:fldCharType="begin"/>
        </w:r>
        <w:r>
          <w:instrText xml:space="preserve"> PAGE   \* MERGEFORMAT </w:instrText>
        </w:r>
        <w:r>
          <w:fldChar w:fldCharType="separate"/>
        </w:r>
        <w:r w:rsidR="00906530">
          <w:rPr>
            <w:noProof/>
          </w:rPr>
          <w:t>1</w:t>
        </w:r>
        <w:r>
          <w:rPr>
            <w:noProof/>
          </w:rPr>
          <w:fldChar w:fldCharType="end"/>
        </w:r>
      </w:p>
    </w:sdtContent>
  </w:sdt>
  <w:p w:rsidR="00072123" w:rsidRDefault="00072123" w:rsidP="00F02A5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31A"/>
    <w:multiLevelType w:val="hybridMultilevel"/>
    <w:tmpl w:val="F8D4A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9E7575"/>
    <w:multiLevelType w:val="hybridMultilevel"/>
    <w:tmpl w:val="B570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EA35B4"/>
    <w:multiLevelType w:val="hybridMultilevel"/>
    <w:tmpl w:val="0FC8C6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777EB4"/>
    <w:multiLevelType w:val="hybridMultilevel"/>
    <w:tmpl w:val="49D4B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995437"/>
    <w:multiLevelType w:val="hybridMultilevel"/>
    <w:tmpl w:val="6F520E8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3E1C9B"/>
    <w:multiLevelType w:val="hybridMultilevel"/>
    <w:tmpl w:val="42E0D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8F7A84"/>
    <w:multiLevelType w:val="hybridMultilevel"/>
    <w:tmpl w:val="CF20AD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AB1B79"/>
    <w:multiLevelType w:val="hybridMultilevel"/>
    <w:tmpl w:val="6CE29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A62D4E"/>
    <w:multiLevelType w:val="hybridMultilevel"/>
    <w:tmpl w:val="90B022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58502A"/>
    <w:multiLevelType w:val="hybridMultilevel"/>
    <w:tmpl w:val="5066A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7F157B"/>
    <w:multiLevelType w:val="hybridMultilevel"/>
    <w:tmpl w:val="8DEE8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EC45FCF"/>
    <w:multiLevelType w:val="hybridMultilevel"/>
    <w:tmpl w:val="8376D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7"/>
  </w:num>
  <w:num w:numId="5">
    <w:abstractNumId w:val="8"/>
  </w:num>
  <w:num w:numId="6">
    <w:abstractNumId w:val="4"/>
  </w:num>
  <w:num w:numId="7">
    <w:abstractNumId w:val="2"/>
  </w:num>
  <w:num w:numId="8">
    <w:abstractNumId w:val="0"/>
  </w:num>
  <w:num w:numId="9">
    <w:abstractNumId w:val="6"/>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C1"/>
    <w:rsid w:val="00053F70"/>
    <w:rsid w:val="00061E37"/>
    <w:rsid w:val="00072123"/>
    <w:rsid w:val="000C4E8A"/>
    <w:rsid w:val="000E4686"/>
    <w:rsid w:val="001070C1"/>
    <w:rsid w:val="00112913"/>
    <w:rsid w:val="00120A8F"/>
    <w:rsid w:val="00161BAE"/>
    <w:rsid w:val="0018145E"/>
    <w:rsid w:val="001A1E64"/>
    <w:rsid w:val="002103BE"/>
    <w:rsid w:val="0021552B"/>
    <w:rsid w:val="00215954"/>
    <w:rsid w:val="00215B68"/>
    <w:rsid w:val="00253A37"/>
    <w:rsid w:val="00254643"/>
    <w:rsid w:val="002A5877"/>
    <w:rsid w:val="00313FE3"/>
    <w:rsid w:val="00367542"/>
    <w:rsid w:val="003E0489"/>
    <w:rsid w:val="003E4CCD"/>
    <w:rsid w:val="004304C0"/>
    <w:rsid w:val="004506CE"/>
    <w:rsid w:val="00461293"/>
    <w:rsid w:val="0047777A"/>
    <w:rsid w:val="004D0668"/>
    <w:rsid w:val="005315FA"/>
    <w:rsid w:val="0063103A"/>
    <w:rsid w:val="006515AF"/>
    <w:rsid w:val="00672CEA"/>
    <w:rsid w:val="00761285"/>
    <w:rsid w:val="007710AC"/>
    <w:rsid w:val="007E1897"/>
    <w:rsid w:val="00827FB6"/>
    <w:rsid w:val="008C6BC1"/>
    <w:rsid w:val="008F619E"/>
    <w:rsid w:val="00901CFF"/>
    <w:rsid w:val="00906530"/>
    <w:rsid w:val="00922345"/>
    <w:rsid w:val="009360FA"/>
    <w:rsid w:val="009B1B13"/>
    <w:rsid w:val="009F242B"/>
    <w:rsid w:val="00A13039"/>
    <w:rsid w:val="00B52E41"/>
    <w:rsid w:val="00C45F2D"/>
    <w:rsid w:val="00CB7EBE"/>
    <w:rsid w:val="00CD17A0"/>
    <w:rsid w:val="00CE33BB"/>
    <w:rsid w:val="00D64725"/>
    <w:rsid w:val="00D91D49"/>
    <w:rsid w:val="00DD66D0"/>
    <w:rsid w:val="00DF7CE6"/>
    <w:rsid w:val="00E07E24"/>
    <w:rsid w:val="00E45B53"/>
    <w:rsid w:val="00E50E31"/>
    <w:rsid w:val="00E61DFB"/>
    <w:rsid w:val="00EE15EF"/>
    <w:rsid w:val="00F02A56"/>
    <w:rsid w:val="00F23584"/>
    <w:rsid w:val="00F43A87"/>
    <w:rsid w:val="00F543E6"/>
    <w:rsid w:val="00FD7DC9"/>
    <w:rsid w:val="00FF3905"/>
    <w:rsid w:val="00FF5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2B"/>
    <w:pPr>
      <w:jc w:val="both"/>
    </w:pPr>
    <w:rPr>
      <w:sz w:val="24"/>
    </w:rPr>
  </w:style>
  <w:style w:type="paragraph" w:styleId="Heading1">
    <w:name w:val="heading 1"/>
    <w:basedOn w:val="Normal"/>
    <w:next w:val="Normal"/>
    <w:link w:val="Heading1Char"/>
    <w:uiPriority w:val="9"/>
    <w:qFormat/>
    <w:rsid w:val="00215B68"/>
    <w:pPr>
      <w:keepNext/>
      <w:keepLines/>
      <w:spacing w:before="480" w:after="0"/>
      <w:outlineLvl w:val="0"/>
    </w:pPr>
    <w:rPr>
      <w:rFonts w:asciiTheme="majorHAnsi" w:eastAsiaTheme="majorEastAsia" w:hAnsiTheme="majorHAnsi" w:cstheme="majorBidi"/>
      <w:b/>
      <w:bCs/>
      <w:smallCaps/>
      <w:color w:val="C00000"/>
      <w:sz w:val="36"/>
      <w:szCs w:val="28"/>
    </w:rPr>
  </w:style>
  <w:style w:type="paragraph" w:styleId="Heading2">
    <w:name w:val="heading 2"/>
    <w:basedOn w:val="Normal"/>
    <w:next w:val="Normal"/>
    <w:link w:val="Heading2Char"/>
    <w:uiPriority w:val="9"/>
    <w:unhideWhenUsed/>
    <w:qFormat/>
    <w:rsid w:val="00F02A56"/>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631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E37"/>
    <w:rPr>
      <w:color w:val="0000FF"/>
      <w:u w:val="single"/>
    </w:rPr>
  </w:style>
  <w:style w:type="paragraph" w:styleId="ListParagraph">
    <w:name w:val="List Paragraph"/>
    <w:basedOn w:val="Normal"/>
    <w:uiPriority w:val="34"/>
    <w:qFormat/>
    <w:rsid w:val="00061E37"/>
    <w:pPr>
      <w:ind w:left="720"/>
      <w:contextualSpacing/>
    </w:pPr>
  </w:style>
  <w:style w:type="paragraph" w:styleId="FootnoteText">
    <w:name w:val="footnote text"/>
    <w:basedOn w:val="Normal"/>
    <w:link w:val="FootnoteTextChar"/>
    <w:uiPriority w:val="99"/>
    <w:semiHidden/>
    <w:unhideWhenUsed/>
    <w:rsid w:val="008F6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619E"/>
    <w:rPr>
      <w:sz w:val="20"/>
      <w:szCs w:val="20"/>
    </w:rPr>
  </w:style>
  <w:style w:type="character" w:styleId="FootnoteReference">
    <w:name w:val="footnote reference"/>
    <w:basedOn w:val="DefaultParagraphFont"/>
    <w:uiPriority w:val="99"/>
    <w:semiHidden/>
    <w:unhideWhenUsed/>
    <w:rsid w:val="008F619E"/>
    <w:rPr>
      <w:vertAlign w:val="superscript"/>
    </w:rPr>
  </w:style>
  <w:style w:type="character" w:customStyle="1" w:styleId="Heading1Char">
    <w:name w:val="Heading 1 Char"/>
    <w:basedOn w:val="DefaultParagraphFont"/>
    <w:link w:val="Heading1"/>
    <w:uiPriority w:val="9"/>
    <w:rsid w:val="00215B68"/>
    <w:rPr>
      <w:rFonts w:asciiTheme="majorHAnsi" w:eastAsiaTheme="majorEastAsia" w:hAnsiTheme="majorHAnsi" w:cstheme="majorBidi"/>
      <w:b/>
      <w:bCs/>
      <w:smallCaps/>
      <w:color w:val="C00000"/>
      <w:sz w:val="36"/>
      <w:szCs w:val="28"/>
    </w:rPr>
  </w:style>
  <w:style w:type="paragraph" w:styleId="Title">
    <w:name w:val="Title"/>
    <w:basedOn w:val="Normal"/>
    <w:next w:val="Normal"/>
    <w:link w:val="TitleChar"/>
    <w:uiPriority w:val="10"/>
    <w:qFormat/>
    <w:rsid w:val="00215B68"/>
    <w:pPr>
      <w:pBdr>
        <w:bottom w:val="single" w:sz="8" w:space="4" w:color="4F81BD" w:themeColor="accent1"/>
      </w:pBdr>
      <w:spacing w:after="300" w:line="240" w:lineRule="auto"/>
      <w:contextualSpacing/>
    </w:pPr>
    <w:rPr>
      <w:rFonts w:asciiTheme="majorHAnsi" w:eastAsiaTheme="majorEastAsia" w:hAnsiTheme="majorHAnsi" w:cstheme="majorBidi"/>
      <w:smallCaps/>
      <w:color w:val="C00000"/>
      <w:spacing w:val="5"/>
      <w:kern w:val="28"/>
      <w:sz w:val="76"/>
      <w:szCs w:val="52"/>
    </w:rPr>
  </w:style>
  <w:style w:type="character" w:customStyle="1" w:styleId="TitleChar">
    <w:name w:val="Title Char"/>
    <w:basedOn w:val="DefaultParagraphFont"/>
    <w:link w:val="Title"/>
    <w:uiPriority w:val="10"/>
    <w:rsid w:val="00215B68"/>
    <w:rPr>
      <w:rFonts w:asciiTheme="majorHAnsi" w:eastAsiaTheme="majorEastAsia" w:hAnsiTheme="majorHAnsi" w:cstheme="majorBidi"/>
      <w:smallCaps/>
      <w:color w:val="C00000"/>
      <w:spacing w:val="5"/>
      <w:kern w:val="28"/>
      <w:sz w:val="76"/>
      <w:szCs w:val="52"/>
    </w:rPr>
  </w:style>
  <w:style w:type="paragraph" w:styleId="BalloonText">
    <w:name w:val="Balloon Text"/>
    <w:basedOn w:val="Normal"/>
    <w:link w:val="BalloonTextChar"/>
    <w:uiPriority w:val="99"/>
    <w:semiHidden/>
    <w:unhideWhenUsed/>
    <w:rsid w:val="00215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2B"/>
    <w:rPr>
      <w:rFonts w:ascii="Tahoma" w:hAnsi="Tahoma" w:cs="Tahoma"/>
      <w:sz w:val="16"/>
      <w:szCs w:val="16"/>
    </w:rPr>
  </w:style>
  <w:style w:type="character" w:customStyle="1" w:styleId="Heading2Char">
    <w:name w:val="Heading 2 Char"/>
    <w:basedOn w:val="DefaultParagraphFont"/>
    <w:link w:val="Heading2"/>
    <w:uiPriority w:val="9"/>
    <w:rsid w:val="00F02A56"/>
    <w:rPr>
      <w:rFonts w:asciiTheme="majorHAnsi" w:eastAsiaTheme="majorEastAsia" w:hAnsiTheme="majorHAnsi" w:cstheme="majorBidi"/>
      <w:b/>
      <w:bCs/>
      <w:color w:val="C00000"/>
      <w:sz w:val="28"/>
      <w:szCs w:val="26"/>
    </w:rPr>
  </w:style>
  <w:style w:type="table" w:styleId="TableGrid">
    <w:name w:val="Table Grid"/>
    <w:basedOn w:val="TableNormal"/>
    <w:uiPriority w:val="59"/>
    <w:rsid w:val="00F02A56"/>
    <w:pPr>
      <w:spacing w:after="0" w:line="240" w:lineRule="auto"/>
    </w:p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103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02A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A56"/>
    <w:rPr>
      <w:sz w:val="24"/>
    </w:rPr>
  </w:style>
  <w:style w:type="paragraph" w:styleId="Footer">
    <w:name w:val="footer"/>
    <w:basedOn w:val="Normal"/>
    <w:link w:val="FooterChar"/>
    <w:uiPriority w:val="99"/>
    <w:unhideWhenUsed/>
    <w:rsid w:val="00F02A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A56"/>
    <w:rPr>
      <w:sz w:val="24"/>
    </w:rPr>
  </w:style>
  <w:style w:type="paragraph" w:styleId="NoSpacing">
    <w:name w:val="No Spacing"/>
    <w:link w:val="NoSpacingChar"/>
    <w:uiPriority w:val="1"/>
    <w:qFormat/>
    <w:rsid w:val="00F2358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3584"/>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2B"/>
    <w:pPr>
      <w:jc w:val="both"/>
    </w:pPr>
    <w:rPr>
      <w:sz w:val="24"/>
    </w:rPr>
  </w:style>
  <w:style w:type="paragraph" w:styleId="Heading1">
    <w:name w:val="heading 1"/>
    <w:basedOn w:val="Normal"/>
    <w:next w:val="Normal"/>
    <w:link w:val="Heading1Char"/>
    <w:uiPriority w:val="9"/>
    <w:qFormat/>
    <w:rsid w:val="00215B68"/>
    <w:pPr>
      <w:keepNext/>
      <w:keepLines/>
      <w:spacing w:before="480" w:after="0"/>
      <w:outlineLvl w:val="0"/>
    </w:pPr>
    <w:rPr>
      <w:rFonts w:asciiTheme="majorHAnsi" w:eastAsiaTheme="majorEastAsia" w:hAnsiTheme="majorHAnsi" w:cstheme="majorBidi"/>
      <w:b/>
      <w:bCs/>
      <w:smallCaps/>
      <w:color w:val="C00000"/>
      <w:sz w:val="36"/>
      <w:szCs w:val="28"/>
    </w:rPr>
  </w:style>
  <w:style w:type="paragraph" w:styleId="Heading2">
    <w:name w:val="heading 2"/>
    <w:basedOn w:val="Normal"/>
    <w:next w:val="Normal"/>
    <w:link w:val="Heading2Char"/>
    <w:uiPriority w:val="9"/>
    <w:unhideWhenUsed/>
    <w:qFormat/>
    <w:rsid w:val="00F02A56"/>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631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E37"/>
    <w:rPr>
      <w:color w:val="0000FF"/>
      <w:u w:val="single"/>
    </w:rPr>
  </w:style>
  <w:style w:type="paragraph" w:styleId="ListParagraph">
    <w:name w:val="List Paragraph"/>
    <w:basedOn w:val="Normal"/>
    <w:uiPriority w:val="34"/>
    <w:qFormat/>
    <w:rsid w:val="00061E37"/>
    <w:pPr>
      <w:ind w:left="720"/>
      <w:contextualSpacing/>
    </w:pPr>
  </w:style>
  <w:style w:type="paragraph" w:styleId="FootnoteText">
    <w:name w:val="footnote text"/>
    <w:basedOn w:val="Normal"/>
    <w:link w:val="FootnoteTextChar"/>
    <w:uiPriority w:val="99"/>
    <w:semiHidden/>
    <w:unhideWhenUsed/>
    <w:rsid w:val="008F6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619E"/>
    <w:rPr>
      <w:sz w:val="20"/>
      <w:szCs w:val="20"/>
    </w:rPr>
  </w:style>
  <w:style w:type="character" w:styleId="FootnoteReference">
    <w:name w:val="footnote reference"/>
    <w:basedOn w:val="DefaultParagraphFont"/>
    <w:uiPriority w:val="99"/>
    <w:semiHidden/>
    <w:unhideWhenUsed/>
    <w:rsid w:val="008F619E"/>
    <w:rPr>
      <w:vertAlign w:val="superscript"/>
    </w:rPr>
  </w:style>
  <w:style w:type="character" w:customStyle="1" w:styleId="Heading1Char">
    <w:name w:val="Heading 1 Char"/>
    <w:basedOn w:val="DefaultParagraphFont"/>
    <w:link w:val="Heading1"/>
    <w:uiPriority w:val="9"/>
    <w:rsid w:val="00215B68"/>
    <w:rPr>
      <w:rFonts w:asciiTheme="majorHAnsi" w:eastAsiaTheme="majorEastAsia" w:hAnsiTheme="majorHAnsi" w:cstheme="majorBidi"/>
      <w:b/>
      <w:bCs/>
      <w:smallCaps/>
      <w:color w:val="C00000"/>
      <w:sz w:val="36"/>
      <w:szCs w:val="28"/>
    </w:rPr>
  </w:style>
  <w:style w:type="paragraph" w:styleId="Title">
    <w:name w:val="Title"/>
    <w:basedOn w:val="Normal"/>
    <w:next w:val="Normal"/>
    <w:link w:val="TitleChar"/>
    <w:uiPriority w:val="10"/>
    <w:qFormat/>
    <w:rsid w:val="00215B68"/>
    <w:pPr>
      <w:pBdr>
        <w:bottom w:val="single" w:sz="8" w:space="4" w:color="4F81BD" w:themeColor="accent1"/>
      </w:pBdr>
      <w:spacing w:after="300" w:line="240" w:lineRule="auto"/>
      <w:contextualSpacing/>
    </w:pPr>
    <w:rPr>
      <w:rFonts w:asciiTheme="majorHAnsi" w:eastAsiaTheme="majorEastAsia" w:hAnsiTheme="majorHAnsi" w:cstheme="majorBidi"/>
      <w:smallCaps/>
      <w:color w:val="C00000"/>
      <w:spacing w:val="5"/>
      <w:kern w:val="28"/>
      <w:sz w:val="76"/>
      <w:szCs w:val="52"/>
    </w:rPr>
  </w:style>
  <w:style w:type="character" w:customStyle="1" w:styleId="TitleChar">
    <w:name w:val="Title Char"/>
    <w:basedOn w:val="DefaultParagraphFont"/>
    <w:link w:val="Title"/>
    <w:uiPriority w:val="10"/>
    <w:rsid w:val="00215B68"/>
    <w:rPr>
      <w:rFonts w:asciiTheme="majorHAnsi" w:eastAsiaTheme="majorEastAsia" w:hAnsiTheme="majorHAnsi" w:cstheme="majorBidi"/>
      <w:smallCaps/>
      <w:color w:val="C00000"/>
      <w:spacing w:val="5"/>
      <w:kern w:val="28"/>
      <w:sz w:val="76"/>
      <w:szCs w:val="52"/>
    </w:rPr>
  </w:style>
  <w:style w:type="paragraph" w:styleId="BalloonText">
    <w:name w:val="Balloon Text"/>
    <w:basedOn w:val="Normal"/>
    <w:link w:val="BalloonTextChar"/>
    <w:uiPriority w:val="99"/>
    <w:semiHidden/>
    <w:unhideWhenUsed/>
    <w:rsid w:val="00215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2B"/>
    <w:rPr>
      <w:rFonts w:ascii="Tahoma" w:hAnsi="Tahoma" w:cs="Tahoma"/>
      <w:sz w:val="16"/>
      <w:szCs w:val="16"/>
    </w:rPr>
  </w:style>
  <w:style w:type="character" w:customStyle="1" w:styleId="Heading2Char">
    <w:name w:val="Heading 2 Char"/>
    <w:basedOn w:val="DefaultParagraphFont"/>
    <w:link w:val="Heading2"/>
    <w:uiPriority w:val="9"/>
    <w:rsid w:val="00F02A56"/>
    <w:rPr>
      <w:rFonts w:asciiTheme="majorHAnsi" w:eastAsiaTheme="majorEastAsia" w:hAnsiTheme="majorHAnsi" w:cstheme="majorBidi"/>
      <w:b/>
      <w:bCs/>
      <w:color w:val="C00000"/>
      <w:sz w:val="28"/>
      <w:szCs w:val="26"/>
    </w:rPr>
  </w:style>
  <w:style w:type="table" w:styleId="TableGrid">
    <w:name w:val="Table Grid"/>
    <w:basedOn w:val="TableNormal"/>
    <w:uiPriority w:val="59"/>
    <w:rsid w:val="00F02A56"/>
    <w:pPr>
      <w:spacing w:after="0" w:line="240" w:lineRule="auto"/>
    </w:p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103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02A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A56"/>
    <w:rPr>
      <w:sz w:val="24"/>
    </w:rPr>
  </w:style>
  <w:style w:type="paragraph" w:styleId="Footer">
    <w:name w:val="footer"/>
    <w:basedOn w:val="Normal"/>
    <w:link w:val="FooterChar"/>
    <w:uiPriority w:val="99"/>
    <w:unhideWhenUsed/>
    <w:rsid w:val="00F02A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A56"/>
    <w:rPr>
      <w:sz w:val="24"/>
    </w:rPr>
  </w:style>
  <w:style w:type="paragraph" w:styleId="NoSpacing">
    <w:name w:val="No Spacing"/>
    <w:link w:val="NoSpacingChar"/>
    <w:uiPriority w:val="1"/>
    <w:qFormat/>
    <w:rsid w:val="00F2358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358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lokad.com/big-data-consulting.ash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lokad.com" TargetMode="External"/><Relationship Id="rId2" Type="http://schemas.openxmlformats.org/officeDocument/2006/relationships/hyperlink" Target="http://www.lokad.com" TargetMode="External"/><Relationship Id="rId1" Type="http://schemas.openxmlformats.org/officeDocument/2006/relationships/image" Target="media/image3.png"/><Relationship Id="rId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Bubble_sort" TargetMode="External"/><Relationship Id="rId2" Type="http://schemas.openxmlformats.org/officeDocument/2006/relationships/hyperlink" Target="http://en.wikipedia.org/wiki/Lookup_table" TargetMode="External"/><Relationship Id="rId1" Type="http://schemas.openxmlformats.org/officeDocument/2006/relationships/hyperlink" Target="https://github.com/Lokad/lokad-receiptstream" TargetMode="External"/><Relationship Id="rId5" Type="http://schemas.openxmlformats.org/officeDocument/2006/relationships/hyperlink" Target="http://en.wikipedia.org/wiki/Hash_table" TargetMode="External"/><Relationship Id="rId4" Type="http://schemas.openxmlformats.org/officeDocument/2006/relationships/hyperlink" Target="http://en.wikipedia.org/wiki/Dynamic_arra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845A43C0FC43AC907E1C312F23A43D"/>
        <w:category>
          <w:name w:val="General"/>
          <w:gallery w:val="placeholder"/>
        </w:category>
        <w:types>
          <w:type w:val="bbPlcHdr"/>
        </w:types>
        <w:behaviors>
          <w:behavior w:val="content"/>
        </w:behaviors>
        <w:guid w:val="{F689B0FF-9ED5-4797-910E-CEE3DD564A41}"/>
      </w:docPartPr>
      <w:docPartBody>
        <w:p w:rsidR="00721526" w:rsidRDefault="00721526" w:rsidP="00721526">
          <w:pPr>
            <w:pStyle w:val="42845A43C0FC43AC907E1C312F23A43D"/>
          </w:pPr>
          <w:r>
            <w:rPr>
              <w:color w:val="000000" w:themeColor="text1"/>
              <w:sz w:val="32"/>
              <w:szCs w:val="32"/>
            </w:rPr>
            <w:t>[Pick the date]</w:t>
          </w:r>
        </w:p>
      </w:docPartBody>
    </w:docPart>
    <w:docPart>
      <w:docPartPr>
        <w:name w:val="37024C1B5F124AA3AF8E81989C5432F7"/>
        <w:category>
          <w:name w:val="General"/>
          <w:gallery w:val="placeholder"/>
        </w:category>
        <w:types>
          <w:type w:val="bbPlcHdr"/>
        </w:types>
        <w:behaviors>
          <w:behavior w:val="content"/>
        </w:behaviors>
        <w:guid w:val="{3FD99DD8-393D-476E-AC6B-E145403D3C8F}"/>
      </w:docPartPr>
      <w:docPartBody>
        <w:p w:rsidR="00721526" w:rsidRDefault="00721526" w:rsidP="00721526">
          <w:pPr>
            <w:pStyle w:val="37024C1B5F124AA3AF8E81989C5432F7"/>
          </w:pPr>
          <w:r>
            <w:rPr>
              <w:color w:val="000000" w:themeColor="text1"/>
              <w:sz w:val="32"/>
              <w:szCs w:val="32"/>
            </w:rPr>
            <w:t>[Type the document subtitle]</w:t>
          </w:r>
        </w:p>
      </w:docPartBody>
    </w:docPart>
    <w:docPart>
      <w:docPartPr>
        <w:name w:val="4A3E5F5E4E5F47968B8B7D56DB7D1E02"/>
        <w:category>
          <w:name w:val="General"/>
          <w:gallery w:val="placeholder"/>
        </w:category>
        <w:types>
          <w:type w:val="bbPlcHdr"/>
        </w:types>
        <w:behaviors>
          <w:behavior w:val="content"/>
        </w:behaviors>
        <w:guid w:val="{D57D2194-DBEF-4395-AE67-1D735D162DBF}"/>
      </w:docPartPr>
      <w:docPartBody>
        <w:p w:rsidR="00721526" w:rsidRDefault="00721526" w:rsidP="00721526">
          <w:pPr>
            <w:pStyle w:val="4A3E5F5E4E5F47968B8B7D56DB7D1E02"/>
          </w:pPr>
          <w:r>
            <w:rPr>
              <w:color w:val="000000" w:themeColor="text1"/>
              <w:sz w:val="32"/>
              <w:szCs w:val="3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526"/>
    <w:rsid w:val="00721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22582ACB840BB80B7A1340FB72BCE">
    <w:name w:val="7CB22582ACB840BB80B7A1340FB72BCE"/>
    <w:rsid w:val="00721526"/>
  </w:style>
  <w:style w:type="paragraph" w:customStyle="1" w:styleId="42845A43C0FC43AC907E1C312F23A43D">
    <w:name w:val="42845A43C0FC43AC907E1C312F23A43D"/>
    <w:rsid w:val="00721526"/>
  </w:style>
  <w:style w:type="paragraph" w:customStyle="1" w:styleId="37024C1B5F124AA3AF8E81989C5432F7">
    <w:name w:val="37024C1B5F124AA3AF8E81989C5432F7"/>
    <w:rsid w:val="00721526"/>
  </w:style>
  <w:style w:type="paragraph" w:customStyle="1" w:styleId="4A3E5F5E4E5F47968B8B7D56DB7D1E02">
    <w:name w:val="4A3E5F5E4E5F47968B8B7D56DB7D1E02"/>
    <w:rsid w:val="007215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22582ACB840BB80B7A1340FB72BCE">
    <w:name w:val="7CB22582ACB840BB80B7A1340FB72BCE"/>
    <w:rsid w:val="00721526"/>
  </w:style>
  <w:style w:type="paragraph" w:customStyle="1" w:styleId="42845A43C0FC43AC907E1C312F23A43D">
    <w:name w:val="42845A43C0FC43AC907E1C312F23A43D"/>
    <w:rsid w:val="00721526"/>
  </w:style>
  <w:style w:type="paragraph" w:customStyle="1" w:styleId="37024C1B5F124AA3AF8E81989C5432F7">
    <w:name w:val="37024C1B5F124AA3AF8E81989C5432F7"/>
    <w:rsid w:val="00721526"/>
  </w:style>
  <w:style w:type="paragraph" w:customStyle="1" w:styleId="4A3E5F5E4E5F47968B8B7D56DB7D1E02">
    <w:name w:val="4A3E5F5E4E5F47968B8B7D56DB7D1E02"/>
    <w:rsid w:val="007215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664DD-2864-4B8F-B60B-19F968E9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9</Pages>
  <Words>2546</Words>
  <Characters>14007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WHITEPAPER: PROCESSING A LARGE RETAIL NETWORK ON A SMARTPHONE</vt:lpstr>
    </vt:vector>
  </TitlesOfParts>
  <Company>Lokad</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 PROCESSING A LARGE RETAIL NETWORK ON A SMARTPHONE</dc:title>
  <dc:subject>www.lokad.com</dc:subject>
  <dc:creator>Joannes Vermorel, Founder</dc:creator>
  <cp:lastModifiedBy>JoannesVermorel</cp:lastModifiedBy>
  <cp:revision>14</cp:revision>
  <dcterms:created xsi:type="dcterms:W3CDTF">2012-06-04T13:25:00Z</dcterms:created>
  <dcterms:modified xsi:type="dcterms:W3CDTF">2012-06-06T16:16:00Z</dcterms:modified>
</cp:coreProperties>
</file>